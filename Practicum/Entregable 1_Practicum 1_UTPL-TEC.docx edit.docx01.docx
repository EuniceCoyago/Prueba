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4A18" w14:textId="77777777" w:rsidR="00462FDB" w:rsidRPr="001E42D3" w:rsidRDefault="00462FDB" w:rsidP="00462FDB">
      <w:pPr>
        <w:tabs>
          <w:tab w:val="left" w:pos="5103"/>
        </w:tabs>
        <w:jc w:val="both"/>
        <w:rPr>
          <w:rFonts w:ascii="Arial Narrow" w:hAnsi="Arial Narrow" w:cs="Calibri"/>
          <w:sz w:val="22"/>
          <w:szCs w:val="22"/>
        </w:rPr>
      </w:pPr>
    </w:p>
    <w:p w14:paraId="45DE66D7" w14:textId="77777777" w:rsidR="00462FDB" w:rsidRPr="001E42D3" w:rsidRDefault="00462FDB" w:rsidP="00462FDB">
      <w:pPr>
        <w:spacing w:line="360" w:lineRule="auto"/>
        <w:rPr>
          <w:rFonts w:ascii="Arial Narrow" w:hAnsi="Arial Narrow"/>
        </w:rPr>
      </w:pPr>
    </w:p>
    <w:p w14:paraId="001C2412" w14:textId="09FA27E3" w:rsidR="00462FDB" w:rsidRPr="001E42D3" w:rsidRDefault="00462FDB" w:rsidP="00462FDB">
      <w:pPr>
        <w:spacing w:line="360" w:lineRule="auto"/>
        <w:rPr>
          <w:rFonts w:ascii="Arial Narrow" w:hAnsi="Arial Narrow"/>
        </w:rPr>
      </w:pPr>
    </w:p>
    <w:p w14:paraId="52A07179" w14:textId="5683D971" w:rsidR="00462FDB" w:rsidRPr="001E42D3" w:rsidRDefault="00DF70B2" w:rsidP="00462FDB">
      <w:pPr>
        <w:spacing w:line="360" w:lineRule="auto"/>
        <w:jc w:val="center"/>
        <w:rPr>
          <w:rFonts w:ascii="Arial Narrow" w:hAnsi="Arial Narrow"/>
          <w:b/>
        </w:rPr>
      </w:pPr>
      <w:r>
        <w:rPr>
          <w:noProof/>
        </w:rPr>
        <w:drawing>
          <wp:anchor distT="0" distB="0" distL="114300" distR="114300" simplePos="0" relativeHeight="251659264" behindDoc="0" locked="0" layoutInCell="1" allowOverlap="1" wp14:anchorId="5E5ADC4C" wp14:editId="38A1837C">
            <wp:simplePos x="0" y="0"/>
            <wp:positionH relativeFrom="margin">
              <wp:align>center</wp:align>
            </wp:positionH>
            <wp:positionV relativeFrom="paragraph">
              <wp:posOffset>218440</wp:posOffset>
            </wp:positionV>
            <wp:extent cx="962025" cy="590550"/>
            <wp:effectExtent l="0" t="0" r="9525" b="0"/>
            <wp:wrapTight wrapText="bothSides">
              <wp:wrapPolygon edited="0">
                <wp:start x="0" y="0"/>
                <wp:lineTo x="0" y="11148"/>
                <wp:lineTo x="4277" y="13239"/>
                <wp:lineTo x="5560" y="20903"/>
                <wp:lineTo x="19248" y="20903"/>
                <wp:lineTo x="21386" y="19510"/>
                <wp:lineTo x="21386" y="11148"/>
                <wp:lineTo x="17537" y="0"/>
                <wp:lineTo x="0" y="0"/>
              </wp:wrapPolygon>
            </wp:wrapTight>
            <wp:docPr id="3" name="Imagen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n 5">
                      <a:extLst>
                        <a:ext uri="{FF2B5EF4-FFF2-40B4-BE49-F238E27FC236}">
                          <a16:creationId xmlns:a16="http://schemas.microsoft.com/office/drawing/2014/main" id="{00000000-0008-0000-0000-000003000000}"/>
                        </a:ext>
                      </a:extLst>
                    </pic:cNvPr>
                    <pic:cNvPicPr/>
                  </pic:nvPicPr>
                  <pic:blipFill>
                    <a:blip r:embed="rId8"/>
                    <a:stretch/>
                  </pic:blipFill>
                  <pic:spPr>
                    <a:xfrm>
                      <a:off x="0" y="0"/>
                      <a:ext cx="962025" cy="590550"/>
                    </a:xfrm>
                    <a:prstGeom prst="rect">
                      <a:avLst/>
                    </a:prstGeom>
                    <a:ln w="0">
                      <a:noFill/>
                    </a:ln>
                  </pic:spPr>
                </pic:pic>
              </a:graphicData>
            </a:graphic>
            <wp14:sizeRelH relativeFrom="margin">
              <wp14:pctWidth>0</wp14:pctWidth>
            </wp14:sizeRelH>
            <wp14:sizeRelV relativeFrom="margin">
              <wp14:pctHeight>0</wp14:pctHeight>
            </wp14:sizeRelV>
          </wp:anchor>
        </w:drawing>
      </w:r>
    </w:p>
    <w:p w14:paraId="702E0BDE" w14:textId="77777777" w:rsidR="00462FDB" w:rsidRPr="001E42D3" w:rsidRDefault="00462FDB" w:rsidP="00462FDB">
      <w:pPr>
        <w:spacing w:line="360" w:lineRule="auto"/>
        <w:jc w:val="center"/>
        <w:rPr>
          <w:rFonts w:ascii="Arial Narrow" w:hAnsi="Arial Narrow"/>
          <w:b/>
        </w:rPr>
      </w:pPr>
    </w:p>
    <w:p w14:paraId="318A34DE" w14:textId="77777777" w:rsidR="00462FDB" w:rsidRPr="001E42D3" w:rsidRDefault="00462FDB" w:rsidP="00462FDB">
      <w:pPr>
        <w:spacing w:line="360" w:lineRule="auto"/>
        <w:jc w:val="center"/>
        <w:rPr>
          <w:rFonts w:ascii="Arial Narrow" w:hAnsi="Arial Narrow"/>
          <w:b/>
          <w:sz w:val="56"/>
        </w:rPr>
      </w:pPr>
    </w:p>
    <w:p w14:paraId="1E1AEDCF" w14:textId="77777777" w:rsidR="00462FDB" w:rsidRPr="001E42D3" w:rsidRDefault="00462FDB" w:rsidP="00462FDB">
      <w:pPr>
        <w:spacing w:line="360" w:lineRule="auto"/>
        <w:jc w:val="center"/>
        <w:rPr>
          <w:rFonts w:ascii="Arial Narrow" w:hAnsi="Arial Narrow"/>
          <w:b/>
          <w:sz w:val="56"/>
        </w:rPr>
      </w:pPr>
    </w:p>
    <w:p w14:paraId="0A21EAC8" w14:textId="4B4C25C1" w:rsidR="00462FDB" w:rsidRPr="001E42D3" w:rsidRDefault="00462FDB" w:rsidP="00462FDB">
      <w:pPr>
        <w:spacing w:line="360" w:lineRule="auto"/>
        <w:jc w:val="center"/>
        <w:rPr>
          <w:rFonts w:ascii="Arial Narrow" w:hAnsi="Arial Narrow"/>
          <w:b/>
          <w:sz w:val="56"/>
        </w:rPr>
      </w:pPr>
      <w:r w:rsidRPr="001E42D3">
        <w:rPr>
          <w:rFonts w:ascii="Arial Narrow" w:hAnsi="Arial Narrow"/>
          <w:b/>
          <w:sz w:val="56"/>
        </w:rPr>
        <w:t xml:space="preserve"> </w:t>
      </w:r>
      <w:r w:rsidR="00265FB5">
        <w:rPr>
          <w:rFonts w:ascii="Arial Narrow" w:hAnsi="Arial Narrow"/>
          <w:b/>
          <w:sz w:val="56"/>
        </w:rPr>
        <w:t>Entregable 1</w:t>
      </w:r>
      <w:r w:rsidRPr="001E42D3">
        <w:rPr>
          <w:rFonts w:ascii="Arial Narrow" w:hAnsi="Arial Narrow"/>
          <w:b/>
          <w:sz w:val="56"/>
        </w:rPr>
        <w:t xml:space="preserve">: </w:t>
      </w:r>
      <w:r w:rsidR="00C85DCF">
        <w:rPr>
          <w:rFonts w:ascii="Arial Narrow" w:hAnsi="Arial Narrow"/>
          <w:b/>
          <w:sz w:val="56"/>
        </w:rPr>
        <w:t xml:space="preserve">Información de fuentes del sector económico </w:t>
      </w:r>
    </w:p>
    <w:p w14:paraId="5238A032" w14:textId="77777777" w:rsidR="00462FDB" w:rsidRPr="001E42D3" w:rsidRDefault="00462FDB" w:rsidP="00462FDB">
      <w:pPr>
        <w:spacing w:line="360" w:lineRule="auto"/>
        <w:jc w:val="center"/>
        <w:rPr>
          <w:rFonts w:ascii="Arial Narrow" w:hAnsi="Arial Narrow"/>
          <w:b/>
          <w:sz w:val="56"/>
        </w:rPr>
      </w:pPr>
    </w:p>
    <w:p w14:paraId="61667814" w14:textId="36C1E0F9" w:rsidR="00462FDB" w:rsidRPr="001E42D3" w:rsidRDefault="004D7E36" w:rsidP="00462FDB">
      <w:pPr>
        <w:spacing w:before="100" w:line="360" w:lineRule="auto"/>
        <w:jc w:val="center"/>
        <w:rPr>
          <w:rFonts w:ascii="Arial Narrow" w:hAnsi="Arial Narrow"/>
          <w:b/>
          <w:bCs/>
          <w:sz w:val="56"/>
        </w:rPr>
      </w:pPr>
      <w:r>
        <w:rPr>
          <w:rFonts w:ascii="Arial Narrow" w:hAnsi="Arial Narrow"/>
          <w:b/>
          <w:sz w:val="56"/>
        </w:rPr>
        <w:t>Prácticum</w:t>
      </w:r>
      <w:r w:rsidR="00DF70B2">
        <w:rPr>
          <w:rFonts w:ascii="Arial Narrow" w:hAnsi="Arial Narrow"/>
          <w:b/>
          <w:sz w:val="56"/>
        </w:rPr>
        <w:t xml:space="preserve"> académico</w:t>
      </w:r>
      <w:r>
        <w:rPr>
          <w:rFonts w:ascii="Arial Narrow" w:hAnsi="Arial Narrow"/>
          <w:b/>
          <w:sz w:val="56"/>
        </w:rPr>
        <w:t xml:space="preserve"> 1</w:t>
      </w:r>
    </w:p>
    <w:p w14:paraId="33196FE8" w14:textId="77777777" w:rsidR="00462FDB" w:rsidRPr="001E42D3" w:rsidRDefault="00462FDB" w:rsidP="00462FDB">
      <w:pPr>
        <w:spacing w:line="360" w:lineRule="auto"/>
        <w:jc w:val="center"/>
        <w:rPr>
          <w:rFonts w:ascii="Arial Narrow" w:hAnsi="Arial Narrow"/>
        </w:rPr>
      </w:pPr>
    </w:p>
    <w:p w14:paraId="71E6EC8C" w14:textId="77777777" w:rsidR="00462FDB" w:rsidRPr="001E42D3" w:rsidRDefault="00462FDB" w:rsidP="00462FDB">
      <w:pPr>
        <w:spacing w:line="360" w:lineRule="auto"/>
        <w:jc w:val="center"/>
        <w:rPr>
          <w:rFonts w:ascii="Arial Narrow" w:hAnsi="Arial Narrow"/>
        </w:rPr>
      </w:pPr>
    </w:p>
    <w:p w14:paraId="7E8585F4" w14:textId="77777777" w:rsidR="00462FDB" w:rsidRPr="001E42D3" w:rsidRDefault="00462FDB" w:rsidP="00462FDB">
      <w:pPr>
        <w:spacing w:line="360" w:lineRule="auto"/>
        <w:jc w:val="center"/>
        <w:rPr>
          <w:rFonts w:ascii="Arial Narrow" w:hAnsi="Arial Narrow"/>
          <w:sz w:val="40"/>
        </w:rPr>
      </w:pPr>
    </w:p>
    <w:p w14:paraId="6370ECB5" w14:textId="17E2F628" w:rsidR="00462FDB" w:rsidRPr="001E42D3" w:rsidRDefault="00462FDB" w:rsidP="00462FDB">
      <w:pPr>
        <w:spacing w:line="360" w:lineRule="auto"/>
        <w:jc w:val="center"/>
        <w:rPr>
          <w:rFonts w:ascii="Arial Narrow" w:hAnsi="Arial Narrow"/>
          <w:sz w:val="40"/>
        </w:rPr>
      </w:pPr>
      <w:r w:rsidRPr="001E42D3">
        <w:rPr>
          <w:rFonts w:ascii="Arial Narrow" w:hAnsi="Arial Narrow"/>
          <w:sz w:val="40"/>
        </w:rPr>
        <w:t xml:space="preserve">Fecha </w:t>
      </w:r>
      <w:r w:rsidRPr="00233407">
        <w:rPr>
          <w:rFonts w:ascii="Arial Narrow" w:hAnsi="Arial Narrow"/>
          <w:sz w:val="40"/>
        </w:rPr>
        <w:t>[</w:t>
      </w:r>
      <w:r w:rsidR="0000704A">
        <w:rPr>
          <w:rFonts w:ascii="Arial Narrow" w:hAnsi="Arial Narrow"/>
          <w:sz w:val="40"/>
        </w:rPr>
        <w:t>20</w:t>
      </w:r>
      <w:r w:rsidRPr="00233407">
        <w:rPr>
          <w:rFonts w:ascii="Arial Narrow" w:hAnsi="Arial Narrow"/>
          <w:sz w:val="40"/>
        </w:rPr>
        <w:t>/</w:t>
      </w:r>
      <w:r w:rsidR="0000704A">
        <w:rPr>
          <w:rFonts w:ascii="Arial Narrow" w:hAnsi="Arial Narrow"/>
          <w:sz w:val="40"/>
        </w:rPr>
        <w:t>05</w:t>
      </w:r>
      <w:r w:rsidRPr="00233407">
        <w:rPr>
          <w:rFonts w:ascii="Arial Narrow" w:hAnsi="Arial Narrow"/>
          <w:sz w:val="40"/>
        </w:rPr>
        <w:t>/</w:t>
      </w:r>
      <w:r w:rsidR="0000704A">
        <w:rPr>
          <w:rFonts w:ascii="Arial Narrow" w:hAnsi="Arial Narrow"/>
          <w:sz w:val="40"/>
        </w:rPr>
        <w:t>2021</w:t>
      </w:r>
      <w:r w:rsidRPr="00233407">
        <w:rPr>
          <w:rFonts w:ascii="Arial Narrow" w:hAnsi="Arial Narrow"/>
          <w:sz w:val="40"/>
        </w:rPr>
        <w:t>]</w:t>
      </w:r>
    </w:p>
    <w:p w14:paraId="7E35BA63" w14:textId="06657D82" w:rsidR="00462FDB" w:rsidRDefault="00462FDB" w:rsidP="00462FDB">
      <w:pPr>
        <w:spacing w:line="360" w:lineRule="auto"/>
        <w:jc w:val="center"/>
        <w:rPr>
          <w:rFonts w:ascii="Arial Narrow" w:hAnsi="Arial Narrow"/>
          <w:sz w:val="40"/>
        </w:rPr>
      </w:pPr>
    </w:p>
    <w:p w14:paraId="7E8C8CD6" w14:textId="7103D8D0" w:rsidR="004D7E36" w:rsidRDefault="004D7E36" w:rsidP="00462FDB">
      <w:pPr>
        <w:spacing w:line="360" w:lineRule="auto"/>
        <w:jc w:val="center"/>
        <w:rPr>
          <w:rFonts w:ascii="Arial Narrow" w:hAnsi="Arial Narrow"/>
          <w:sz w:val="40"/>
        </w:rPr>
      </w:pPr>
    </w:p>
    <w:p w14:paraId="3BA19322" w14:textId="409644A9" w:rsidR="004D7E36" w:rsidRDefault="004D7E36" w:rsidP="00462FDB">
      <w:pPr>
        <w:spacing w:line="360" w:lineRule="auto"/>
        <w:jc w:val="center"/>
        <w:rPr>
          <w:rFonts w:ascii="Arial Narrow" w:hAnsi="Arial Narrow"/>
          <w:sz w:val="40"/>
        </w:rPr>
      </w:pPr>
    </w:p>
    <w:p w14:paraId="5FD4E1E8" w14:textId="77777777" w:rsidR="004D7E36" w:rsidRPr="001E42D3" w:rsidRDefault="004D7E36" w:rsidP="00462FDB">
      <w:pPr>
        <w:spacing w:line="360" w:lineRule="auto"/>
        <w:jc w:val="center"/>
        <w:rPr>
          <w:rFonts w:ascii="Arial Narrow" w:hAnsi="Arial Narrow"/>
          <w:sz w:val="40"/>
        </w:rPr>
      </w:pPr>
    </w:p>
    <w:p w14:paraId="6E3C519C" w14:textId="77777777" w:rsidR="00462FDB" w:rsidRPr="001E42D3" w:rsidRDefault="00462FDB" w:rsidP="00462FDB">
      <w:pPr>
        <w:tabs>
          <w:tab w:val="left" w:pos="5103"/>
        </w:tabs>
        <w:jc w:val="both"/>
        <w:rPr>
          <w:rFonts w:ascii="Arial Narrow" w:hAnsi="Arial Narrow" w:cs="Calibri"/>
          <w:sz w:val="22"/>
          <w:szCs w:val="22"/>
        </w:rPr>
      </w:pPr>
    </w:p>
    <w:tbl>
      <w:tblPr>
        <w:tblpPr w:leftFromText="141" w:rightFromText="141" w:vertAnchor="text" w:horzAnchor="margin" w:tblpY="407"/>
        <w:tblW w:w="9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13"/>
      </w:tblGrid>
      <w:tr w:rsidR="00462FDB" w:rsidRPr="002667ED" w14:paraId="0A034310" w14:textId="77777777" w:rsidTr="00117BB5">
        <w:trPr>
          <w:trHeight w:val="1276"/>
        </w:trPr>
        <w:tc>
          <w:tcPr>
            <w:tcW w:w="9313" w:type="dxa"/>
            <w:shd w:val="clear" w:color="auto" w:fill="auto"/>
          </w:tcPr>
          <w:p w14:paraId="1B13D25F" w14:textId="439074D4" w:rsidR="00462FDB" w:rsidRPr="002667ED" w:rsidRDefault="00C85DCF" w:rsidP="00117BB5">
            <w:pPr>
              <w:jc w:val="center"/>
            </w:pPr>
            <w:r w:rsidRPr="002667ED">
              <w:rPr>
                <w:b/>
              </w:rPr>
              <w:lastRenderedPageBreak/>
              <w:t>ENTREGABLE 1</w:t>
            </w:r>
            <w:r w:rsidR="00462FDB" w:rsidRPr="002667ED">
              <w:rPr>
                <w:b/>
              </w:rPr>
              <w:t xml:space="preserve">: </w:t>
            </w:r>
            <w:r w:rsidR="00462FDB" w:rsidRPr="002667ED">
              <w:t xml:space="preserve"> </w:t>
            </w:r>
            <w:r w:rsidR="004D7E36" w:rsidRPr="002667ED">
              <w:t>Prácticum</w:t>
            </w:r>
            <w:r w:rsidR="00DF70B2" w:rsidRPr="002667ED">
              <w:t xml:space="preserve"> académico</w:t>
            </w:r>
            <w:r w:rsidR="004D7E36" w:rsidRPr="002667ED">
              <w:t xml:space="preserve"> 1</w:t>
            </w:r>
          </w:p>
          <w:p w14:paraId="627A545C" w14:textId="0F016445" w:rsidR="00462FDB" w:rsidRPr="002667ED" w:rsidRDefault="00462FDB" w:rsidP="00117BB5">
            <w:pPr>
              <w:jc w:val="center"/>
              <w:rPr>
                <w:b/>
              </w:rPr>
            </w:pPr>
            <w:r w:rsidRPr="002667ED">
              <w:t xml:space="preserve">Periodo </w:t>
            </w:r>
            <w:r w:rsidR="001E42D3" w:rsidRPr="002667ED">
              <w:t>abril-agosto 20</w:t>
            </w:r>
            <w:r w:rsidR="004D7E36" w:rsidRPr="002667ED">
              <w:t>22</w:t>
            </w:r>
          </w:p>
        </w:tc>
      </w:tr>
    </w:tbl>
    <w:p w14:paraId="3A307708" w14:textId="77777777" w:rsidR="00462FDB" w:rsidRPr="002667ED" w:rsidRDefault="00462FDB" w:rsidP="00462FDB">
      <w:pPr>
        <w:rPr>
          <w:vanis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gridCol w:w="4649"/>
      </w:tblGrid>
      <w:tr w:rsidR="00462FDB" w:rsidRPr="002667ED" w14:paraId="46BA9323" w14:textId="77777777" w:rsidTr="00233407">
        <w:trPr>
          <w:trHeight w:val="147"/>
        </w:trPr>
        <w:tc>
          <w:tcPr>
            <w:tcW w:w="9322" w:type="dxa"/>
            <w:gridSpan w:val="2"/>
            <w:shd w:val="clear" w:color="auto" w:fill="ACB9CA" w:themeFill="text2" w:themeFillTint="66"/>
          </w:tcPr>
          <w:p w14:paraId="70534CEA" w14:textId="66532775" w:rsidR="00462FDB" w:rsidRPr="002667ED" w:rsidRDefault="00C85DCF" w:rsidP="00117BB5">
            <w:pPr>
              <w:pStyle w:val="Default"/>
              <w:jc w:val="center"/>
              <w:rPr>
                <w:rFonts w:ascii="Times New Roman" w:hAnsi="Times New Roman" w:cs="Times New Roman"/>
              </w:rPr>
            </w:pPr>
            <w:r w:rsidRPr="002667ED">
              <w:rPr>
                <w:rFonts w:ascii="Times New Roman" w:hAnsi="Times New Roman" w:cs="Times New Roman"/>
                <w:b/>
                <w:bCs/>
                <w:i/>
                <w:iCs/>
              </w:rPr>
              <w:t>LEVANTAMIENTO DE INFORMACIÓN DE FUENTES DEL SECTOR ECONÓMICO SELECCIONADO PARA SU TRABAJO</w:t>
            </w:r>
          </w:p>
        </w:tc>
      </w:tr>
      <w:tr w:rsidR="00462FDB" w:rsidRPr="002667ED" w14:paraId="11DC5832" w14:textId="77777777" w:rsidTr="00233407">
        <w:trPr>
          <w:trHeight w:val="147"/>
        </w:trPr>
        <w:tc>
          <w:tcPr>
            <w:tcW w:w="9322" w:type="dxa"/>
            <w:gridSpan w:val="2"/>
            <w:shd w:val="clear" w:color="auto" w:fill="D0CECE" w:themeFill="background2" w:themeFillShade="E6"/>
          </w:tcPr>
          <w:p w14:paraId="7EAB6F5E" w14:textId="5755EDEB" w:rsidR="00462FDB" w:rsidRPr="002667ED" w:rsidRDefault="00462FDB" w:rsidP="00117BB5">
            <w:pPr>
              <w:pStyle w:val="Default"/>
              <w:rPr>
                <w:rFonts w:ascii="Times New Roman" w:hAnsi="Times New Roman" w:cs="Times New Roman"/>
              </w:rPr>
            </w:pPr>
            <w:r w:rsidRPr="002667ED">
              <w:rPr>
                <w:rFonts w:ascii="Times New Roman" w:hAnsi="Times New Roman" w:cs="Times New Roman"/>
                <w:b/>
                <w:bCs/>
              </w:rPr>
              <w:t>I. DATOS GENERALES DEL</w:t>
            </w:r>
            <w:r w:rsidR="004D7E36" w:rsidRPr="002667ED">
              <w:rPr>
                <w:rFonts w:ascii="Times New Roman" w:hAnsi="Times New Roman" w:cs="Times New Roman"/>
                <w:b/>
                <w:bCs/>
              </w:rPr>
              <w:t xml:space="preserve"> </w:t>
            </w:r>
            <w:r w:rsidR="00C85DCF" w:rsidRPr="002667ED">
              <w:rPr>
                <w:rFonts w:ascii="Times New Roman" w:hAnsi="Times New Roman" w:cs="Times New Roman"/>
                <w:b/>
                <w:bCs/>
              </w:rPr>
              <w:t>ESTUDIANTE</w:t>
            </w:r>
            <w:r w:rsidRPr="002667ED">
              <w:rPr>
                <w:rFonts w:ascii="Times New Roman" w:hAnsi="Times New Roman" w:cs="Times New Roman"/>
                <w:b/>
                <w:bCs/>
              </w:rPr>
              <w:t>:</w:t>
            </w:r>
          </w:p>
        </w:tc>
      </w:tr>
      <w:tr w:rsidR="00462FDB" w:rsidRPr="002667ED" w14:paraId="19F481B8" w14:textId="77777777" w:rsidTr="00117BB5">
        <w:trPr>
          <w:trHeight w:val="135"/>
        </w:trPr>
        <w:tc>
          <w:tcPr>
            <w:tcW w:w="9322" w:type="dxa"/>
            <w:gridSpan w:val="2"/>
          </w:tcPr>
          <w:p w14:paraId="7ECA3DD7" w14:textId="77777777" w:rsidR="00D34CE0" w:rsidRPr="002667ED" w:rsidRDefault="00D34CE0" w:rsidP="00117BB5">
            <w:pPr>
              <w:pStyle w:val="Default"/>
              <w:rPr>
                <w:rFonts w:ascii="Times New Roman" w:hAnsi="Times New Roman" w:cs="Times New Roman"/>
                <w:b/>
                <w:bCs/>
              </w:rPr>
            </w:pPr>
          </w:p>
          <w:p w14:paraId="1499DB27" w14:textId="77777777" w:rsidR="001C27D3" w:rsidRPr="002667ED" w:rsidRDefault="00462FDB" w:rsidP="001C27D3">
            <w:pPr>
              <w:pStyle w:val="Default"/>
              <w:rPr>
                <w:rFonts w:ascii="Times New Roman" w:hAnsi="Times New Roman" w:cs="Times New Roman"/>
                <w:b/>
                <w:bCs/>
              </w:rPr>
            </w:pPr>
            <w:r w:rsidRPr="002667ED">
              <w:rPr>
                <w:rFonts w:ascii="Times New Roman" w:hAnsi="Times New Roman" w:cs="Times New Roman"/>
                <w:b/>
                <w:bCs/>
              </w:rPr>
              <w:t>Nombre del estudiante:</w:t>
            </w:r>
            <w:r w:rsidR="001C27D3" w:rsidRPr="002667ED">
              <w:rPr>
                <w:rFonts w:ascii="Times New Roman" w:hAnsi="Times New Roman" w:cs="Times New Roman"/>
                <w:b/>
                <w:bCs/>
              </w:rPr>
              <w:t xml:space="preserve"> </w:t>
            </w:r>
            <w:r w:rsidR="001C27D3" w:rsidRPr="002667ED">
              <w:rPr>
                <w:rFonts w:ascii="Times New Roman" w:hAnsi="Times New Roman" w:cs="Times New Roman"/>
                <w:b/>
                <w:bCs/>
              </w:rPr>
              <w:t>Evelyn Patricia Riofrio Chila</w:t>
            </w:r>
          </w:p>
          <w:p w14:paraId="02BB6A7E" w14:textId="6D7935B1" w:rsidR="00462FDB" w:rsidRPr="002667ED" w:rsidRDefault="00462FDB" w:rsidP="00117BB5">
            <w:pPr>
              <w:pStyle w:val="Default"/>
              <w:rPr>
                <w:rFonts w:ascii="Times New Roman" w:hAnsi="Times New Roman" w:cs="Times New Roman"/>
                <w:b/>
                <w:bCs/>
              </w:rPr>
            </w:pPr>
          </w:p>
          <w:p w14:paraId="72E31266" w14:textId="77777777" w:rsidR="009D54B1" w:rsidRPr="002667ED" w:rsidRDefault="009D54B1" w:rsidP="00117BB5">
            <w:pPr>
              <w:pStyle w:val="Default"/>
              <w:rPr>
                <w:rFonts w:ascii="Times New Roman" w:hAnsi="Times New Roman" w:cs="Times New Roman"/>
                <w:b/>
                <w:bCs/>
              </w:rPr>
            </w:pPr>
          </w:p>
          <w:p w14:paraId="6D2E03A6" w14:textId="77777777" w:rsidR="009D54B1" w:rsidRPr="002667ED" w:rsidRDefault="009D54B1" w:rsidP="00117BB5">
            <w:pPr>
              <w:pStyle w:val="Default"/>
              <w:rPr>
                <w:rFonts w:ascii="Times New Roman" w:hAnsi="Times New Roman" w:cs="Times New Roman"/>
                <w:b/>
                <w:bCs/>
              </w:rPr>
            </w:pPr>
          </w:p>
          <w:p w14:paraId="73DCD72B" w14:textId="0F72FA9B" w:rsidR="00462FDB" w:rsidRPr="002667ED" w:rsidRDefault="00462FDB" w:rsidP="00117BB5">
            <w:pPr>
              <w:pStyle w:val="Default"/>
              <w:rPr>
                <w:rFonts w:ascii="Times New Roman" w:hAnsi="Times New Roman" w:cs="Times New Roman"/>
                <w:b/>
              </w:rPr>
            </w:pPr>
            <w:r w:rsidRPr="002667ED">
              <w:rPr>
                <w:rFonts w:ascii="Times New Roman" w:hAnsi="Times New Roman" w:cs="Times New Roman"/>
                <w:b/>
              </w:rPr>
              <w:t>Centro al que pertenece:</w:t>
            </w:r>
            <w:r w:rsidR="001C27D3" w:rsidRPr="002667ED">
              <w:rPr>
                <w:rFonts w:ascii="Times New Roman" w:hAnsi="Times New Roman" w:cs="Times New Roman"/>
                <w:b/>
              </w:rPr>
              <w:t xml:space="preserve"> </w:t>
            </w:r>
            <w:r w:rsidR="001C27D3" w:rsidRPr="002667ED">
              <w:rPr>
                <w:rFonts w:ascii="Times New Roman" w:hAnsi="Times New Roman" w:cs="Times New Roman"/>
                <w:b/>
              </w:rPr>
              <w:t>Centro Regional Quito</w:t>
            </w:r>
          </w:p>
          <w:p w14:paraId="05BC2514" w14:textId="77777777" w:rsidR="009D54B1" w:rsidRPr="002667ED" w:rsidRDefault="009D54B1" w:rsidP="00117BB5">
            <w:pPr>
              <w:pStyle w:val="Default"/>
              <w:rPr>
                <w:rFonts w:ascii="Times New Roman" w:hAnsi="Times New Roman" w:cs="Times New Roman"/>
                <w:b/>
              </w:rPr>
            </w:pPr>
          </w:p>
          <w:p w14:paraId="76E3BDC7" w14:textId="77777777" w:rsidR="00462FDB" w:rsidRPr="002667ED" w:rsidRDefault="00462FDB" w:rsidP="00C85DCF">
            <w:pPr>
              <w:pStyle w:val="Default"/>
              <w:rPr>
                <w:rFonts w:ascii="Times New Roman" w:hAnsi="Times New Roman" w:cs="Times New Roman"/>
              </w:rPr>
            </w:pPr>
          </w:p>
        </w:tc>
      </w:tr>
      <w:tr w:rsidR="00470E7D" w:rsidRPr="002667ED" w14:paraId="6A2A3ED3" w14:textId="77777777" w:rsidTr="00233407">
        <w:trPr>
          <w:trHeight w:val="135"/>
        </w:trPr>
        <w:tc>
          <w:tcPr>
            <w:tcW w:w="9322" w:type="dxa"/>
            <w:gridSpan w:val="2"/>
            <w:shd w:val="clear" w:color="auto" w:fill="D0CECE" w:themeFill="background2" w:themeFillShade="E6"/>
          </w:tcPr>
          <w:p w14:paraId="6BE27833" w14:textId="3B867EA8" w:rsidR="00470E7D" w:rsidRPr="002667ED" w:rsidRDefault="00470E7D" w:rsidP="00470E7D">
            <w:pPr>
              <w:rPr>
                <w:b/>
                <w:bCs/>
              </w:rPr>
            </w:pPr>
            <w:r w:rsidRPr="002667ED">
              <w:rPr>
                <w:b/>
              </w:rPr>
              <w:t xml:space="preserve">II. DATOS DEL SECTOR ECONÓMICO: </w:t>
            </w:r>
          </w:p>
        </w:tc>
      </w:tr>
      <w:tr w:rsidR="006231A1" w:rsidRPr="002667ED" w14:paraId="0AE7E5A4" w14:textId="77777777" w:rsidTr="00117BB5">
        <w:trPr>
          <w:trHeight w:val="135"/>
        </w:trPr>
        <w:tc>
          <w:tcPr>
            <w:tcW w:w="9322" w:type="dxa"/>
            <w:gridSpan w:val="2"/>
          </w:tcPr>
          <w:p w14:paraId="2B879AA4" w14:textId="77777777" w:rsidR="005E498F" w:rsidRPr="002667ED" w:rsidRDefault="005E498F" w:rsidP="00D34CE0">
            <w:pPr>
              <w:rPr>
                <w:iCs/>
              </w:rPr>
            </w:pPr>
          </w:p>
          <w:p w14:paraId="32A0000C" w14:textId="746A0B69" w:rsidR="00D34CE0" w:rsidRPr="002667ED" w:rsidRDefault="005E498F" w:rsidP="00D34CE0">
            <w:pPr>
              <w:rPr>
                <w:iCs/>
              </w:rPr>
            </w:pPr>
            <w:r w:rsidRPr="002667ED">
              <w:rPr>
                <w:iCs/>
              </w:rPr>
              <w:t xml:space="preserve">Identifique el sector </w:t>
            </w:r>
            <w:r w:rsidR="00C1121C" w:rsidRPr="002667ED">
              <w:rPr>
                <w:iCs/>
              </w:rPr>
              <w:t xml:space="preserve">(especifique el tipo, por ejemplo, transporte terrestre, aéreo, marítimo) </w:t>
            </w:r>
            <w:r w:rsidRPr="002667ED">
              <w:rPr>
                <w:iCs/>
              </w:rPr>
              <w:t>en el cual usted va a trabajar, de acuerdo al listado sugerido</w:t>
            </w:r>
            <w:r w:rsidR="00D34CE0" w:rsidRPr="002667ED">
              <w:rPr>
                <w:iCs/>
              </w:rPr>
              <w:t>:</w:t>
            </w:r>
          </w:p>
          <w:p w14:paraId="3F2EA500" w14:textId="77777777" w:rsidR="00D34CE0" w:rsidRPr="002667ED" w:rsidRDefault="00D34CE0" w:rsidP="00D34CE0">
            <w:pPr>
              <w:rPr>
                <w:b/>
              </w:rPr>
            </w:pPr>
          </w:p>
          <w:p w14:paraId="6F546862" w14:textId="3F5127C3" w:rsidR="005E498F" w:rsidRPr="002667ED" w:rsidRDefault="005E498F" w:rsidP="00D34CE0">
            <w:pPr>
              <w:numPr>
                <w:ilvl w:val="0"/>
                <w:numId w:val="6"/>
              </w:numPr>
              <w:spacing w:after="200" w:line="360" w:lineRule="auto"/>
              <w:rPr>
                <w:u w:val="single"/>
              </w:rPr>
            </w:pPr>
            <w:r w:rsidRPr="002667ED">
              <w:rPr>
                <w:u w:val="single"/>
              </w:rPr>
              <w:t>Transporte</w:t>
            </w:r>
          </w:p>
          <w:p w14:paraId="7415E39D" w14:textId="2E40DBD7" w:rsidR="005E498F" w:rsidRPr="002667ED" w:rsidRDefault="005E498F" w:rsidP="00D34CE0">
            <w:pPr>
              <w:numPr>
                <w:ilvl w:val="0"/>
                <w:numId w:val="6"/>
              </w:numPr>
              <w:spacing w:after="200" w:line="360" w:lineRule="auto"/>
              <w:rPr>
                <w:color w:val="FF0000"/>
                <w:u w:val="single"/>
              </w:rPr>
            </w:pPr>
            <w:r w:rsidRPr="002667ED">
              <w:rPr>
                <w:color w:val="FF0000"/>
                <w:u w:val="single"/>
              </w:rPr>
              <w:t>Manufactura (calzado, textil)</w:t>
            </w:r>
          </w:p>
          <w:p w14:paraId="093E8347" w14:textId="743DB978" w:rsidR="005E498F" w:rsidRPr="002667ED" w:rsidRDefault="005E498F" w:rsidP="00D34CE0">
            <w:pPr>
              <w:numPr>
                <w:ilvl w:val="0"/>
                <w:numId w:val="6"/>
              </w:numPr>
              <w:spacing w:after="200" w:line="360" w:lineRule="auto"/>
              <w:rPr>
                <w:u w:val="single"/>
              </w:rPr>
            </w:pPr>
            <w:r w:rsidRPr="002667ED">
              <w:rPr>
                <w:u w:val="single"/>
              </w:rPr>
              <w:t>Agricultura (banano, cacao, café)</w:t>
            </w:r>
          </w:p>
          <w:p w14:paraId="7F012C26" w14:textId="504C2D00" w:rsidR="005E498F" w:rsidRPr="002667ED" w:rsidRDefault="005E498F" w:rsidP="00D34CE0">
            <w:pPr>
              <w:numPr>
                <w:ilvl w:val="0"/>
                <w:numId w:val="6"/>
              </w:numPr>
              <w:spacing w:after="200" w:line="360" w:lineRule="auto"/>
              <w:rPr>
                <w:u w:val="single"/>
              </w:rPr>
            </w:pPr>
            <w:r w:rsidRPr="002667ED">
              <w:rPr>
                <w:u w:val="single"/>
              </w:rPr>
              <w:t>Construcción</w:t>
            </w:r>
          </w:p>
          <w:p w14:paraId="156749B2" w14:textId="06B8D50A" w:rsidR="005E498F" w:rsidRPr="002667ED" w:rsidRDefault="005E498F" w:rsidP="00D34CE0">
            <w:pPr>
              <w:numPr>
                <w:ilvl w:val="0"/>
                <w:numId w:val="6"/>
              </w:numPr>
              <w:spacing w:after="200" w:line="360" w:lineRule="auto"/>
              <w:rPr>
                <w:u w:val="single"/>
              </w:rPr>
            </w:pPr>
            <w:r w:rsidRPr="002667ED">
              <w:rPr>
                <w:u w:val="single"/>
              </w:rPr>
              <w:t>Agropecuario (lácteos, ganado, avícola)</w:t>
            </w:r>
          </w:p>
          <w:p w14:paraId="7B306AD8" w14:textId="77777777" w:rsidR="00D34CE0" w:rsidRPr="002667ED" w:rsidRDefault="00D34CE0" w:rsidP="00D34CE0">
            <w:pPr>
              <w:numPr>
                <w:ilvl w:val="0"/>
                <w:numId w:val="6"/>
              </w:numPr>
              <w:spacing w:after="200" w:line="360" w:lineRule="auto"/>
              <w:rPr>
                <w:u w:val="single"/>
              </w:rPr>
            </w:pPr>
            <w:r w:rsidRPr="002667ED">
              <w:rPr>
                <w:u w:val="single"/>
              </w:rPr>
              <w:t xml:space="preserve">Otro: </w:t>
            </w:r>
          </w:p>
          <w:p w14:paraId="0B7FE578" w14:textId="6ED995A4" w:rsidR="00D34CE0" w:rsidRPr="002667ED" w:rsidRDefault="00D34CE0" w:rsidP="00417E69">
            <w:pPr>
              <w:jc w:val="both"/>
              <w:rPr>
                <w:bCs/>
              </w:rPr>
            </w:pPr>
            <w:r w:rsidRPr="002667ED">
              <w:rPr>
                <w:bCs/>
              </w:rPr>
              <w:t>Elija uno de ellos, en el que planea desarrollar su proyecto, tomando en cuenta las siguientes características:</w:t>
            </w:r>
          </w:p>
          <w:p w14:paraId="4492EFF4" w14:textId="77777777" w:rsidR="00D34CE0" w:rsidRPr="002667ED" w:rsidRDefault="00D34CE0" w:rsidP="00D34CE0">
            <w:pPr>
              <w:rPr>
                <w:b/>
              </w:rPr>
            </w:pPr>
          </w:p>
          <w:p w14:paraId="765175D3" w14:textId="6873D845" w:rsidR="00D34CE0" w:rsidRPr="002667ED" w:rsidRDefault="00D34CE0" w:rsidP="001C27D3">
            <w:pPr>
              <w:numPr>
                <w:ilvl w:val="0"/>
                <w:numId w:val="6"/>
              </w:numPr>
              <w:spacing w:after="200" w:line="360" w:lineRule="auto"/>
            </w:pPr>
            <w:r w:rsidRPr="002667ED">
              <w:rPr>
                <w:u w:val="single"/>
              </w:rPr>
              <w:t>Ubicación geográfica:</w:t>
            </w:r>
            <w:r w:rsidR="001C27D3" w:rsidRPr="002667ED">
              <w:rPr>
                <w:u w:val="single"/>
              </w:rPr>
              <w:t xml:space="preserve">   </w:t>
            </w:r>
            <w:r w:rsidR="001C27D3" w:rsidRPr="002667ED">
              <w:t xml:space="preserve">En </w:t>
            </w:r>
            <w:r w:rsidR="0000704A" w:rsidRPr="002667ED">
              <w:t>Quito,</w:t>
            </w:r>
            <w:r w:rsidR="001C27D3" w:rsidRPr="002667ED">
              <w:t xml:space="preserve"> la ciudad que resido actualmente hay múltiples industrias en manufactura por lo cual se me facilita la recopilación de información y por su puesto el traslado.</w:t>
            </w:r>
          </w:p>
          <w:p w14:paraId="57AB1DF1" w14:textId="77777777" w:rsidR="0000704A" w:rsidRPr="002667ED" w:rsidRDefault="00D34CE0" w:rsidP="001C27D3">
            <w:pPr>
              <w:numPr>
                <w:ilvl w:val="0"/>
                <w:numId w:val="6"/>
              </w:numPr>
              <w:spacing w:after="200" w:line="360" w:lineRule="auto"/>
            </w:pPr>
            <w:r w:rsidRPr="002667ED">
              <w:rPr>
                <w:u w:val="single"/>
              </w:rPr>
              <w:t>Información previa que usted disponga:</w:t>
            </w:r>
            <w:r w:rsidR="001C27D3" w:rsidRPr="002667ED">
              <w:rPr>
                <w:u w:val="single"/>
              </w:rPr>
              <w:t xml:space="preserve"> </w:t>
            </w:r>
            <w:r w:rsidR="0000704A" w:rsidRPr="002667ED">
              <w:t>La actividad manufacturera tiene una importancia fundamental en la economía. Cuando hablamos del término "industria", nos referimos al proceso mediante el cual las materias primas se transforman en productos de uso final o se utilizarán como insumos para otros procesos de producción.</w:t>
            </w:r>
            <w:r w:rsidR="0000704A" w:rsidRPr="002667ED">
              <w:t xml:space="preserve"> </w:t>
            </w:r>
          </w:p>
          <w:p w14:paraId="6CD6D59E" w14:textId="77777777" w:rsidR="00D34CE0" w:rsidRPr="002667ED" w:rsidRDefault="00D34CE0" w:rsidP="0000704A">
            <w:pPr>
              <w:spacing w:after="200" w:line="360" w:lineRule="auto"/>
              <w:ind w:left="360"/>
              <w:rPr>
                <w:u w:val="single"/>
              </w:rPr>
            </w:pPr>
          </w:p>
          <w:p w14:paraId="12224907" w14:textId="2540B12B" w:rsidR="00D34CE0" w:rsidRPr="002667ED" w:rsidRDefault="00D34CE0" w:rsidP="0000704A">
            <w:pPr>
              <w:numPr>
                <w:ilvl w:val="0"/>
                <w:numId w:val="6"/>
              </w:numPr>
              <w:spacing w:after="200" w:line="360" w:lineRule="auto"/>
            </w:pPr>
            <w:r w:rsidRPr="002667ED">
              <w:rPr>
                <w:u w:val="single"/>
              </w:rPr>
              <w:t>Afinidad con ese sector empresarial:</w:t>
            </w:r>
            <w:r w:rsidR="0000704A" w:rsidRPr="002667ED">
              <w:rPr>
                <w:u w:val="single"/>
              </w:rPr>
              <w:t xml:space="preserve"> </w:t>
            </w:r>
            <w:r w:rsidR="0000704A" w:rsidRPr="002667ED">
              <w:t xml:space="preserve">No tengo afinidad con el sector de la manufactura pero me gustaría trabajar e implementar ideas </w:t>
            </w:r>
            <w:proofErr w:type="gramStart"/>
            <w:r w:rsidR="0000704A" w:rsidRPr="002667ED">
              <w:t>nuevas  para</w:t>
            </w:r>
            <w:proofErr w:type="gramEnd"/>
            <w:r w:rsidR="0000704A" w:rsidRPr="002667ED">
              <w:t xml:space="preserve"> que este sector crezca a un nivel exponencial.</w:t>
            </w:r>
          </w:p>
          <w:p w14:paraId="61231052" w14:textId="47C462A8" w:rsidR="00D34CE0" w:rsidRPr="002667ED" w:rsidRDefault="00D34CE0" w:rsidP="00D34CE0">
            <w:pPr>
              <w:numPr>
                <w:ilvl w:val="0"/>
                <w:numId w:val="6"/>
              </w:numPr>
              <w:spacing w:after="200" w:line="360" w:lineRule="auto"/>
              <w:rPr>
                <w:u w:val="single"/>
              </w:rPr>
            </w:pPr>
            <w:r w:rsidRPr="002667ED">
              <w:rPr>
                <w:u w:val="single"/>
              </w:rPr>
              <w:t>Otro (descríbalo)</w:t>
            </w:r>
          </w:p>
          <w:p w14:paraId="46D8EC23" w14:textId="77777777" w:rsidR="006231A1" w:rsidRPr="002667ED" w:rsidRDefault="006231A1" w:rsidP="00117BB5">
            <w:pPr>
              <w:pStyle w:val="Default"/>
              <w:rPr>
                <w:rFonts w:ascii="Times New Roman" w:hAnsi="Times New Roman" w:cs="Times New Roman"/>
                <w:b/>
                <w:bCs/>
              </w:rPr>
            </w:pPr>
          </w:p>
        </w:tc>
      </w:tr>
      <w:tr w:rsidR="00C85DCF" w:rsidRPr="002667ED" w14:paraId="217BE9EB" w14:textId="77777777" w:rsidTr="00312AA0">
        <w:trPr>
          <w:trHeight w:val="135"/>
        </w:trPr>
        <w:tc>
          <w:tcPr>
            <w:tcW w:w="9322" w:type="dxa"/>
            <w:gridSpan w:val="2"/>
          </w:tcPr>
          <w:p w14:paraId="7C9322F4" w14:textId="35F62470" w:rsidR="00C85DCF" w:rsidRPr="002667ED" w:rsidRDefault="00C85DCF" w:rsidP="00117BB5">
            <w:pPr>
              <w:pStyle w:val="Default"/>
              <w:rPr>
                <w:rFonts w:ascii="Times New Roman" w:hAnsi="Times New Roman" w:cs="Times New Roman"/>
                <w:b/>
              </w:rPr>
            </w:pPr>
            <w:r w:rsidRPr="002667ED">
              <w:rPr>
                <w:rFonts w:ascii="Times New Roman" w:hAnsi="Times New Roman" w:cs="Times New Roman"/>
                <w:b/>
              </w:rPr>
              <w:lastRenderedPageBreak/>
              <w:t>Importancia del sector en el mercado nacional</w:t>
            </w:r>
          </w:p>
          <w:p w14:paraId="3EE0AC56" w14:textId="77777777" w:rsidR="0000704A" w:rsidRPr="002667ED" w:rsidRDefault="0000704A" w:rsidP="00117BB5">
            <w:pPr>
              <w:pStyle w:val="Default"/>
              <w:rPr>
                <w:rFonts w:ascii="Times New Roman" w:hAnsi="Times New Roman" w:cs="Times New Roman"/>
                <w:b/>
              </w:rPr>
            </w:pPr>
          </w:p>
          <w:p w14:paraId="1FFE2D74" w14:textId="77777777" w:rsidR="0000704A" w:rsidRPr="002667ED" w:rsidRDefault="0000704A" w:rsidP="0000704A">
            <w:pPr>
              <w:pStyle w:val="Default"/>
              <w:rPr>
                <w:rFonts w:ascii="Times New Roman" w:hAnsi="Times New Roman" w:cs="Times New Roman"/>
                <w:b/>
              </w:rPr>
            </w:pPr>
            <w:r w:rsidRPr="002667ED">
              <w:rPr>
                <w:rFonts w:ascii="Times New Roman" w:hAnsi="Times New Roman" w:cs="Times New Roman"/>
                <w:color w:val="212529"/>
                <w:shd w:val="clear" w:color="auto" w:fill="FFFFFF"/>
              </w:rPr>
              <w:t>La manufactura es uno de los sectores más importantes para un país, permite la elaboración de productos con un mayor nivel de valor agregado, en los cuales existe buena capacidad de diferenciación y, sobre todo, un menor nivel de volatilidad en los precios. El desarrollo de este sector fortalece al país, ya que más allá de lo mencionado, también genera fuentes de empleo calificadas y formales. De acuerdo al INEC,</w:t>
            </w:r>
          </w:p>
          <w:p w14:paraId="0F04BAD4" w14:textId="37FDEA07" w:rsidR="00C85DCF" w:rsidRPr="002667ED" w:rsidRDefault="0000704A" w:rsidP="0000704A">
            <w:pPr>
              <w:pStyle w:val="Default"/>
              <w:rPr>
                <w:rFonts w:ascii="Times New Roman" w:hAnsi="Times New Roman" w:cs="Times New Roman"/>
                <w:color w:val="auto"/>
                <w:shd w:val="clear" w:color="auto" w:fill="FFFFFF"/>
                <w:lang w:val="es-MX"/>
              </w:rPr>
            </w:pPr>
            <w:r w:rsidRPr="002667ED">
              <w:rPr>
                <w:rFonts w:ascii="Times New Roman" w:hAnsi="Times New Roman" w:cs="Times New Roman"/>
                <w:bCs/>
              </w:rPr>
              <w:t xml:space="preserve">A partir del año 2014, </w:t>
            </w:r>
            <w:r w:rsidRPr="002667ED">
              <w:rPr>
                <w:rFonts w:ascii="Times New Roman" w:hAnsi="Times New Roman" w:cs="Times New Roman"/>
                <w:bCs/>
                <w:color w:val="212529"/>
                <w:shd w:val="clear" w:color="auto" w:fill="FFFFFF"/>
                <w:lang w:val="es-MX"/>
              </w:rPr>
              <w:t xml:space="preserve">la industria manufacturera registro un incremento en el PIB del 11,8%, pero no fue hasta </w:t>
            </w:r>
            <w:r w:rsidRPr="002667ED">
              <w:rPr>
                <w:rFonts w:ascii="Times New Roman" w:hAnsi="Times New Roman" w:cs="Times New Roman"/>
                <w:bCs/>
                <w:color w:val="auto"/>
                <w:shd w:val="clear" w:color="auto" w:fill="FFFFFF"/>
                <w:lang w:val="es-MX"/>
              </w:rPr>
              <w:t xml:space="preserve">el </w:t>
            </w:r>
            <w:r w:rsidRPr="002667ED">
              <w:rPr>
                <w:rFonts w:ascii="Times New Roman" w:hAnsi="Times New Roman" w:cs="Times New Roman"/>
                <w:color w:val="auto"/>
                <w:shd w:val="clear" w:color="auto" w:fill="FFFFFF"/>
                <w:lang w:val="es-MX"/>
              </w:rPr>
              <w:t>primer semestre de 2021 y el mismo periodo de 2020, que tuvo un decrecimiento arrojando las siguientes cifras</w:t>
            </w:r>
            <w:r w:rsidRPr="002667ED">
              <w:rPr>
                <w:rFonts w:ascii="Times New Roman" w:hAnsi="Times New Roman" w:cs="Times New Roman"/>
                <w:color w:val="auto"/>
                <w:shd w:val="clear" w:color="auto" w:fill="FFFFFF"/>
                <w:lang w:val="es-MX"/>
              </w:rPr>
              <w:t>:</w:t>
            </w:r>
          </w:p>
          <w:p w14:paraId="2307EB02" w14:textId="77777777" w:rsidR="0000704A" w:rsidRPr="002667ED" w:rsidRDefault="0000704A" w:rsidP="0000704A">
            <w:pPr>
              <w:pStyle w:val="Default"/>
              <w:rPr>
                <w:rFonts w:ascii="Times New Roman" w:hAnsi="Times New Roman" w:cs="Times New Roman"/>
                <w:color w:val="auto"/>
                <w:shd w:val="clear" w:color="auto" w:fill="FFFFFF"/>
                <w:lang w:val="es-MX"/>
              </w:rPr>
            </w:pPr>
          </w:p>
          <w:tbl>
            <w:tblPr>
              <w:tblStyle w:val="TableGrid"/>
              <w:tblW w:w="7655" w:type="dxa"/>
              <w:tblInd w:w="562" w:type="dxa"/>
              <w:tblLook w:val="04A0" w:firstRow="1" w:lastRow="0" w:firstColumn="1" w:lastColumn="0" w:noHBand="0" w:noVBand="1"/>
            </w:tblPr>
            <w:tblGrid>
              <w:gridCol w:w="2738"/>
              <w:gridCol w:w="1798"/>
              <w:gridCol w:w="3119"/>
              <w:tblGridChange w:id="0">
                <w:tblGrid>
                  <w:gridCol w:w="2738"/>
                  <w:gridCol w:w="1798"/>
                  <w:gridCol w:w="3119"/>
                </w:tblGrid>
              </w:tblGridChange>
            </w:tblGrid>
            <w:tr w:rsidR="0000704A" w:rsidRPr="002667ED" w14:paraId="5B058137" w14:textId="77777777" w:rsidTr="008C3B94">
              <w:trPr>
                <w:trHeight w:val="592"/>
              </w:trPr>
              <w:tc>
                <w:tcPr>
                  <w:tcW w:w="2738" w:type="dxa"/>
                  <w:shd w:val="clear" w:color="auto" w:fill="D9E2F3" w:themeFill="accent1" w:themeFillTint="33"/>
                </w:tcPr>
                <w:p w14:paraId="60ED52C6" w14:textId="77777777" w:rsidR="0000704A" w:rsidRPr="002667ED" w:rsidRDefault="0000704A" w:rsidP="0000704A">
                  <w:pPr>
                    <w:rPr>
                      <w:lang w:val="es-MX"/>
                    </w:rPr>
                  </w:pPr>
                  <w:ins w:id="1" w:author="RIOFRIO CHILA EVELYN PATRICIA" w:date="2022-05-11T20:49:00Z">
                    <w:r w:rsidRPr="002667ED">
                      <w:rPr>
                        <w:lang w:val="es-MX"/>
                      </w:rPr>
                      <w:t xml:space="preserve">Variable de análisis </w:t>
                    </w:r>
                  </w:ins>
                </w:p>
              </w:tc>
              <w:tc>
                <w:tcPr>
                  <w:tcW w:w="1798" w:type="dxa"/>
                  <w:shd w:val="clear" w:color="auto" w:fill="D9E2F3" w:themeFill="accent1" w:themeFillTint="33"/>
                </w:tcPr>
                <w:p w14:paraId="0B8D674D" w14:textId="77777777" w:rsidR="0000704A" w:rsidRPr="002667ED" w:rsidRDefault="0000704A" w:rsidP="0000704A">
                  <w:pPr>
                    <w:rPr>
                      <w:ins w:id="2" w:author="RIOFRIO CHILA EVELYN PATRICIA" w:date="2022-05-11T20:49:00Z"/>
                      <w:lang w:val="es-MX"/>
                    </w:rPr>
                  </w:pPr>
                  <w:ins w:id="3" w:author="RIOFRIO CHILA EVELYN PATRICIA" w:date="2022-05-11T20:49:00Z">
                    <w:r w:rsidRPr="002667ED">
                      <w:rPr>
                        <w:lang w:val="es-MX"/>
                      </w:rPr>
                      <w:t>Porcentaje del total del 2020</w:t>
                    </w:r>
                  </w:ins>
                </w:p>
              </w:tc>
              <w:tc>
                <w:tcPr>
                  <w:tcW w:w="3119" w:type="dxa"/>
                  <w:shd w:val="clear" w:color="auto" w:fill="D9E2F3" w:themeFill="accent1" w:themeFillTint="33"/>
                </w:tcPr>
                <w:p w14:paraId="4AC0A1A1" w14:textId="77777777" w:rsidR="0000704A" w:rsidRPr="002667ED" w:rsidRDefault="0000704A" w:rsidP="0000704A">
                  <w:pPr>
                    <w:rPr>
                      <w:ins w:id="4" w:author="RIOFRIO CHILA EVELYN PATRICIA" w:date="2022-05-11T20:49:00Z"/>
                      <w:lang w:val="es-MX"/>
                    </w:rPr>
                  </w:pPr>
                  <w:ins w:id="5" w:author="RIOFRIO CHILA EVELYN PATRICIA" w:date="2022-05-11T20:49:00Z">
                    <w:r w:rsidRPr="002667ED">
                      <w:rPr>
                        <w:lang w:val="es-MX"/>
                      </w:rPr>
                      <w:t xml:space="preserve">Valor generado en millones de dólares </w:t>
                    </w:r>
                  </w:ins>
                </w:p>
              </w:tc>
            </w:tr>
            <w:tr w:rsidR="0000704A" w:rsidRPr="002667ED" w14:paraId="023F72DC" w14:textId="77777777" w:rsidTr="008C3B94">
              <w:trPr>
                <w:trHeight w:val="390"/>
              </w:trPr>
              <w:tc>
                <w:tcPr>
                  <w:tcW w:w="2738" w:type="dxa"/>
                  <w:shd w:val="clear" w:color="auto" w:fill="E2EFD9" w:themeFill="accent6" w:themeFillTint="33"/>
                </w:tcPr>
                <w:p w14:paraId="7D3B121D" w14:textId="77777777" w:rsidR="0000704A" w:rsidRPr="002667ED" w:rsidRDefault="0000704A" w:rsidP="0000704A">
                  <w:pPr>
                    <w:rPr>
                      <w:ins w:id="6" w:author="RIOFRIO CHILA EVELYN PATRICIA" w:date="2022-05-11T20:49:00Z"/>
                      <w:lang w:val="es-MX"/>
                    </w:rPr>
                  </w:pPr>
                  <w:ins w:id="7" w:author="RIOFRIO CHILA EVELYN PATRICIA" w:date="2022-05-11T20:49:00Z">
                    <w:r w:rsidRPr="002667ED">
                      <w:rPr>
                        <w:lang w:val="es-MX"/>
                      </w:rPr>
                      <w:t>Ventas</w:t>
                    </w:r>
                  </w:ins>
                </w:p>
              </w:tc>
              <w:tc>
                <w:tcPr>
                  <w:tcW w:w="1798" w:type="dxa"/>
                  <w:shd w:val="clear" w:color="auto" w:fill="E2EFD9" w:themeFill="accent6" w:themeFillTint="33"/>
                </w:tcPr>
                <w:p w14:paraId="5E32DB65" w14:textId="77777777" w:rsidR="0000704A" w:rsidRPr="002667ED" w:rsidRDefault="0000704A" w:rsidP="0000704A">
                  <w:pPr>
                    <w:rPr>
                      <w:ins w:id="8" w:author="RIOFRIO CHILA EVELYN PATRICIA" w:date="2022-05-11T20:49:00Z"/>
                      <w:lang w:val="es-MX"/>
                    </w:rPr>
                  </w:pPr>
                  <w:ins w:id="9" w:author="RIOFRIO CHILA EVELYN PATRICIA" w:date="2022-05-11T20:49:00Z">
                    <w:r w:rsidRPr="002667ED">
                      <w:rPr>
                        <w:lang w:val="es-MX"/>
                      </w:rPr>
                      <w:t xml:space="preserve">21.05% </w:t>
                    </w:r>
                  </w:ins>
                </w:p>
              </w:tc>
              <w:tc>
                <w:tcPr>
                  <w:tcW w:w="3119" w:type="dxa"/>
                  <w:shd w:val="clear" w:color="auto" w:fill="E2EFD9" w:themeFill="accent6" w:themeFillTint="33"/>
                </w:tcPr>
                <w:p w14:paraId="60178B14" w14:textId="77777777" w:rsidR="0000704A" w:rsidRPr="002667ED" w:rsidRDefault="0000704A" w:rsidP="0000704A">
                  <w:pPr>
                    <w:rPr>
                      <w:ins w:id="10" w:author="RIOFRIO CHILA EVELYN PATRICIA" w:date="2022-05-11T20:49:00Z"/>
                      <w:lang w:val="es-MX"/>
                    </w:rPr>
                  </w:pPr>
                  <w:ins w:id="11" w:author="RIOFRIO CHILA EVELYN PATRICIA" w:date="2022-05-11T20:49:00Z">
                    <w:r w:rsidRPr="002667ED">
                      <w:rPr>
                        <w:lang w:val="es-MX"/>
                      </w:rPr>
                      <w:t>30.658.873.46</w:t>
                    </w:r>
                  </w:ins>
                  <w:ins w:id="12" w:author="EVELYN PATRICIA RIOFRIO CHILA" w:date="2022-05-20T18:20:00Z">
                    <w:r w:rsidRPr="002667ED">
                      <w:rPr>
                        <w:lang w:val="es-MX"/>
                      </w:rPr>
                      <w:t xml:space="preserve"> ventas registradas promedio</w:t>
                    </w:r>
                  </w:ins>
                </w:p>
              </w:tc>
            </w:tr>
            <w:tr w:rsidR="0000704A" w:rsidRPr="002667ED" w14:paraId="4D1CE8C5" w14:textId="77777777" w:rsidTr="008C3B94">
              <w:trPr>
                <w:trHeight w:val="390"/>
              </w:trPr>
              <w:tc>
                <w:tcPr>
                  <w:tcW w:w="2738" w:type="dxa"/>
                  <w:shd w:val="clear" w:color="auto" w:fill="E2EFD9" w:themeFill="accent6" w:themeFillTint="33"/>
                </w:tcPr>
                <w:p w14:paraId="5726074F" w14:textId="77777777" w:rsidR="0000704A" w:rsidRPr="002667ED" w:rsidRDefault="0000704A" w:rsidP="0000704A">
                  <w:pPr>
                    <w:rPr>
                      <w:ins w:id="13" w:author="RIOFRIO CHILA EVELYN PATRICIA" w:date="2022-05-11T20:49:00Z"/>
                      <w:lang w:val="es-MX"/>
                    </w:rPr>
                  </w:pPr>
                  <w:ins w:id="14" w:author="RIOFRIO CHILA EVELYN PATRICIA" w:date="2022-05-11T20:49:00Z">
                    <w:r w:rsidRPr="002667ED">
                      <w:rPr>
                        <w:lang w:val="es-MX"/>
                      </w:rPr>
                      <w:t>Empleo</w:t>
                    </w:r>
                  </w:ins>
                </w:p>
              </w:tc>
              <w:tc>
                <w:tcPr>
                  <w:tcW w:w="1798" w:type="dxa"/>
                  <w:shd w:val="clear" w:color="auto" w:fill="E2EFD9" w:themeFill="accent6" w:themeFillTint="33"/>
                </w:tcPr>
                <w:p w14:paraId="68F3540A" w14:textId="77777777" w:rsidR="0000704A" w:rsidRPr="002667ED" w:rsidRDefault="0000704A" w:rsidP="0000704A">
                  <w:pPr>
                    <w:rPr>
                      <w:ins w:id="15" w:author="RIOFRIO CHILA EVELYN PATRICIA" w:date="2022-05-11T20:49:00Z"/>
                      <w:lang w:val="es-MX"/>
                    </w:rPr>
                  </w:pPr>
                  <w:ins w:id="16" w:author="RIOFRIO CHILA EVELYN PATRICIA" w:date="2022-05-11T20:49:00Z">
                    <w:r w:rsidRPr="002667ED">
                      <w:rPr>
                        <w:lang w:val="es-MX"/>
                      </w:rPr>
                      <w:t xml:space="preserve">12.59% </w:t>
                    </w:r>
                  </w:ins>
                </w:p>
              </w:tc>
              <w:tc>
                <w:tcPr>
                  <w:tcW w:w="3119" w:type="dxa"/>
                  <w:shd w:val="clear" w:color="auto" w:fill="E2EFD9" w:themeFill="accent6" w:themeFillTint="33"/>
                </w:tcPr>
                <w:p w14:paraId="59EBFB84" w14:textId="77777777" w:rsidR="0000704A" w:rsidRPr="002667ED" w:rsidRDefault="0000704A" w:rsidP="0000704A">
                  <w:pPr>
                    <w:rPr>
                      <w:ins w:id="17" w:author="RIOFRIO CHILA EVELYN PATRICIA" w:date="2022-05-11T20:49:00Z"/>
                      <w:lang w:val="es-MX"/>
                    </w:rPr>
                  </w:pPr>
                  <w:ins w:id="18" w:author="RIOFRIO CHILA EVELYN PATRICIA" w:date="2022-05-11T20:49:00Z">
                    <w:r w:rsidRPr="002667ED">
                      <w:rPr>
                        <w:lang w:val="es-MX"/>
                      </w:rPr>
                      <w:t>351.209.00 empleo registrado promedio</w:t>
                    </w:r>
                  </w:ins>
                </w:p>
              </w:tc>
            </w:tr>
            <w:tr w:rsidR="0000704A" w:rsidRPr="002667ED" w14:paraId="7CC9A781" w14:textId="77777777" w:rsidTr="008C3B94">
              <w:trPr>
                <w:trHeight w:val="368"/>
              </w:trPr>
              <w:tc>
                <w:tcPr>
                  <w:tcW w:w="2738" w:type="dxa"/>
                  <w:shd w:val="clear" w:color="auto" w:fill="E2EFD9" w:themeFill="accent6" w:themeFillTint="33"/>
                </w:tcPr>
                <w:p w14:paraId="691AA408" w14:textId="77777777" w:rsidR="0000704A" w:rsidRPr="002667ED" w:rsidRDefault="0000704A" w:rsidP="0000704A">
                  <w:pPr>
                    <w:rPr>
                      <w:ins w:id="19" w:author="RIOFRIO CHILA EVELYN PATRICIA" w:date="2022-05-11T20:49:00Z"/>
                      <w:lang w:val="es-MX"/>
                    </w:rPr>
                  </w:pPr>
                  <w:ins w:id="20" w:author="RIOFRIO CHILA EVELYN PATRICIA" w:date="2022-05-11T20:49:00Z">
                    <w:r w:rsidRPr="002667ED">
                      <w:rPr>
                        <w:lang w:val="es-MX"/>
                      </w:rPr>
                      <w:t>Plazas</w:t>
                    </w:r>
                  </w:ins>
                </w:p>
              </w:tc>
              <w:tc>
                <w:tcPr>
                  <w:tcW w:w="1798" w:type="dxa"/>
                  <w:shd w:val="clear" w:color="auto" w:fill="E2EFD9" w:themeFill="accent6" w:themeFillTint="33"/>
                </w:tcPr>
                <w:p w14:paraId="3E13B846" w14:textId="77777777" w:rsidR="0000704A" w:rsidRPr="002667ED" w:rsidRDefault="0000704A" w:rsidP="0000704A">
                  <w:pPr>
                    <w:rPr>
                      <w:ins w:id="21" w:author="RIOFRIO CHILA EVELYN PATRICIA" w:date="2022-05-11T20:49:00Z"/>
                      <w:lang w:val="es-MX"/>
                    </w:rPr>
                  </w:pPr>
                  <w:ins w:id="22" w:author="RIOFRIO CHILA EVELYN PATRICIA" w:date="2022-05-11T20:49:00Z">
                    <w:r w:rsidRPr="002667ED">
                      <w:rPr>
                        <w:lang w:val="es-MX"/>
                      </w:rPr>
                      <w:t xml:space="preserve">12.49% </w:t>
                    </w:r>
                  </w:ins>
                </w:p>
              </w:tc>
              <w:tc>
                <w:tcPr>
                  <w:tcW w:w="3119" w:type="dxa"/>
                  <w:shd w:val="clear" w:color="auto" w:fill="E2EFD9" w:themeFill="accent6" w:themeFillTint="33"/>
                </w:tcPr>
                <w:p w14:paraId="15912874" w14:textId="77777777" w:rsidR="0000704A" w:rsidRPr="002667ED" w:rsidRDefault="0000704A" w:rsidP="0000704A">
                  <w:pPr>
                    <w:rPr>
                      <w:ins w:id="23" w:author="RIOFRIO CHILA EVELYN PATRICIA" w:date="2022-05-11T20:49:00Z"/>
                      <w:lang w:val="es-MX"/>
                    </w:rPr>
                  </w:pPr>
                  <w:ins w:id="24" w:author="RIOFRIO CHILA EVELYN PATRICIA" w:date="2022-05-11T20:49:00Z">
                    <w:r w:rsidRPr="002667ED">
                      <w:rPr>
                        <w:lang w:val="es-MX"/>
                      </w:rPr>
                      <w:t xml:space="preserve">355.268.00 plazas de empleo registrado promedio </w:t>
                    </w:r>
                  </w:ins>
                </w:p>
              </w:tc>
            </w:tr>
            <w:tr w:rsidR="0000704A" w:rsidRPr="002667ED" w14:paraId="39946F2E" w14:textId="77777777" w:rsidTr="008C3B94">
              <w:trPr>
                <w:trHeight w:val="368"/>
              </w:trPr>
              <w:tc>
                <w:tcPr>
                  <w:tcW w:w="2738" w:type="dxa"/>
                  <w:shd w:val="clear" w:color="auto" w:fill="E2EFD9" w:themeFill="accent6" w:themeFillTint="33"/>
                </w:tcPr>
                <w:p w14:paraId="5F2BF6FF" w14:textId="77777777" w:rsidR="0000704A" w:rsidRPr="002667ED" w:rsidRDefault="0000704A" w:rsidP="0000704A">
                  <w:pPr>
                    <w:rPr>
                      <w:ins w:id="25" w:author="RIOFRIO CHILA EVELYN PATRICIA" w:date="2022-05-11T20:49:00Z"/>
                      <w:lang w:val="es-MX"/>
                    </w:rPr>
                  </w:pPr>
                  <w:ins w:id="26" w:author="RIOFRIO CHILA EVELYN PATRICIA" w:date="2022-05-11T20:49:00Z">
                    <w:r w:rsidRPr="002667ED">
                      <w:rPr>
                        <w:lang w:val="es-MX"/>
                      </w:rPr>
                      <w:t>Masa salarial</w:t>
                    </w:r>
                  </w:ins>
                </w:p>
              </w:tc>
              <w:tc>
                <w:tcPr>
                  <w:tcW w:w="1798" w:type="dxa"/>
                  <w:shd w:val="clear" w:color="auto" w:fill="E2EFD9" w:themeFill="accent6" w:themeFillTint="33"/>
                </w:tcPr>
                <w:p w14:paraId="34AF8DA6" w14:textId="77777777" w:rsidR="0000704A" w:rsidRPr="002667ED" w:rsidRDefault="0000704A" w:rsidP="0000704A">
                  <w:pPr>
                    <w:rPr>
                      <w:ins w:id="27" w:author="RIOFRIO CHILA EVELYN PATRICIA" w:date="2022-05-11T20:49:00Z"/>
                      <w:lang w:val="es-MX"/>
                    </w:rPr>
                  </w:pPr>
                  <w:ins w:id="28" w:author="RIOFRIO CHILA EVELYN PATRICIA" w:date="2022-05-11T20:49:00Z">
                    <w:r w:rsidRPr="002667ED">
                      <w:rPr>
                        <w:lang w:val="es-MX"/>
                      </w:rPr>
                      <w:t xml:space="preserve">12.34% </w:t>
                    </w:r>
                  </w:ins>
                </w:p>
              </w:tc>
              <w:tc>
                <w:tcPr>
                  <w:tcW w:w="3119" w:type="dxa"/>
                  <w:shd w:val="clear" w:color="auto" w:fill="E2EFD9" w:themeFill="accent6" w:themeFillTint="33"/>
                </w:tcPr>
                <w:p w14:paraId="4DD9DA31" w14:textId="77777777" w:rsidR="0000704A" w:rsidRPr="002667ED" w:rsidRDefault="0000704A" w:rsidP="0000704A">
                  <w:pPr>
                    <w:rPr>
                      <w:ins w:id="29" w:author="RIOFRIO CHILA EVELYN PATRICIA" w:date="2022-05-11T20:49:00Z"/>
                      <w:lang w:val="es-MX"/>
                    </w:rPr>
                  </w:pPr>
                  <w:ins w:id="30" w:author="RIOFRIO CHILA EVELYN PATRICIA" w:date="2022-05-11T20:49:00Z">
                    <w:r w:rsidRPr="002667ED">
                      <w:rPr>
                        <w:lang w:val="es-MX"/>
                      </w:rPr>
                      <w:t>3.021.922.52 masa salarial en miles de dólares</w:t>
                    </w:r>
                  </w:ins>
                </w:p>
              </w:tc>
            </w:tr>
            <w:tr w:rsidR="0000704A" w:rsidRPr="002667ED" w14:paraId="79D2328F" w14:textId="77777777" w:rsidTr="008C3B94">
              <w:trPr>
                <w:trHeight w:val="368"/>
              </w:trPr>
              <w:tc>
                <w:tcPr>
                  <w:tcW w:w="2738" w:type="dxa"/>
                  <w:shd w:val="clear" w:color="auto" w:fill="E2EFD9" w:themeFill="accent6" w:themeFillTint="33"/>
                </w:tcPr>
                <w:p w14:paraId="0E7A0856" w14:textId="77777777" w:rsidR="0000704A" w:rsidRPr="002667ED" w:rsidRDefault="0000704A" w:rsidP="0000704A">
                  <w:pPr>
                    <w:rPr>
                      <w:ins w:id="31" w:author="RIOFRIO CHILA EVELYN PATRICIA" w:date="2022-05-11T20:49:00Z"/>
                      <w:lang w:val="es-MX"/>
                    </w:rPr>
                  </w:pPr>
                  <w:ins w:id="32" w:author="RIOFRIO CHILA EVELYN PATRICIA" w:date="2022-05-11T20:49:00Z">
                    <w:r w:rsidRPr="002667ED">
                      <w:rPr>
                        <w:lang w:val="es-MX"/>
                      </w:rPr>
                      <w:t>Empresas</w:t>
                    </w:r>
                  </w:ins>
                </w:p>
              </w:tc>
              <w:tc>
                <w:tcPr>
                  <w:tcW w:w="1798" w:type="dxa"/>
                  <w:shd w:val="clear" w:color="auto" w:fill="E2EFD9" w:themeFill="accent6" w:themeFillTint="33"/>
                </w:tcPr>
                <w:p w14:paraId="7A9E8FCC" w14:textId="77777777" w:rsidR="0000704A" w:rsidRPr="002667ED" w:rsidRDefault="0000704A" w:rsidP="0000704A">
                  <w:pPr>
                    <w:rPr>
                      <w:ins w:id="33" w:author="RIOFRIO CHILA EVELYN PATRICIA" w:date="2022-05-11T20:49:00Z"/>
                      <w:lang w:val="es-MX"/>
                    </w:rPr>
                  </w:pPr>
                  <w:ins w:id="34" w:author="RIOFRIO CHILA EVELYN PATRICIA" w:date="2022-05-11T20:49:00Z">
                    <w:r w:rsidRPr="002667ED">
                      <w:rPr>
                        <w:lang w:val="es-MX"/>
                      </w:rPr>
                      <w:t xml:space="preserve">8.32% </w:t>
                    </w:r>
                  </w:ins>
                </w:p>
              </w:tc>
              <w:tc>
                <w:tcPr>
                  <w:tcW w:w="3119" w:type="dxa"/>
                  <w:shd w:val="clear" w:color="auto" w:fill="E2EFD9" w:themeFill="accent6" w:themeFillTint="33"/>
                </w:tcPr>
                <w:p w14:paraId="2FFF8D08" w14:textId="77777777" w:rsidR="0000704A" w:rsidRPr="002667ED" w:rsidRDefault="0000704A" w:rsidP="0000704A">
                  <w:pPr>
                    <w:rPr>
                      <w:ins w:id="35" w:author="RIOFRIO CHILA EVELYN PATRICIA" w:date="2022-05-11T20:49:00Z"/>
                      <w:lang w:val="es-MX"/>
                    </w:rPr>
                  </w:pPr>
                  <w:ins w:id="36" w:author="RIOFRIO CHILA EVELYN PATRICIA" w:date="2022-05-11T20:49:00Z">
                    <w:r w:rsidRPr="002667ED">
                      <w:rPr>
                        <w:lang w:val="es-MX"/>
                      </w:rPr>
                      <w:t>70.449.00 número de empresas</w:t>
                    </w:r>
                  </w:ins>
                </w:p>
              </w:tc>
            </w:tr>
          </w:tbl>
          <w:p w14:paraId="6C49CAC0" w14:textId="77777777" w:rsidR="0000704A" w:rsidRPr="002667ED" w:rsidRDefault="0000704A" w:rsidP="0000704A">
            <w:pPr>
              <w:pStyle w:val="Default"/>
              <w:rPr>
                <w:rFonts w:ascii="Times New Roman" w:hAnsi="Times New Roman" w:cs="Times New Roman"/>
                <w:color w:val="auto"/>
                <w:shd w:val="clear" w:color="auto" w:fill="FFFFFF"/>
                <w:lang w:val="es-MX"/>
              </w:rPr>
            </w:pPr>
          </w:p>
          <w:p w14:paraId="47CFFD4E" w14:textId="77777777" w:rsidR="0000704A" w:rsidRPr="002667ED" w:rsidRDefault="0000704A" w:rsidP="0000704A">
            <w:pPr>
              <w:pStyle w:val="Default"/>
              <w:rPr>
                <w:rFonts w:ascii="Times New Roman" w:hAnsi="Times New Roman" w:cs="Times New Roman"/>
                <w:color w:val="auto"/>
                <w:shd w:val="clear" w:color="auto" w:fill="FFFFFF"/>
                <w:lang w:val="es-MX"/>
              </w:rPr>
            </w:pPr>
          </w:p>
          <w:p w14:paraId="0CE596E0" w14:textId="77777777" w:rsidR="0000704A" w:rsidRPr="002667ED" w:rsidRDefault="0000704A" w:rsidP="0000704A">
            <w:pPr>
              <w:rPr>
                <w:color w:val="666666"/>
                <w:shd w:val="clear" w:color="auto" w:fill="FFFFFF"/>
                <w:lang w:val="es-MX"/>
              </w:rPr>
            </w:pPr>
            <w:r w:rsidRPr="002667ED">
              <w:rPr>
                <w:color w:val="666666"/>
                <w:shd w:val="clear" w:color="auto" w:fill="FFFFFF"/>
                <w:lang w:val="es-MX"/>
              </w:rPr>
              <w:t>Según estimaciones del Banco Central del Ecuador (BCE), la economía ecuatoriana creció al cierre de 2021 en 3,55% y, en el año 2022 en 2,54%. Es así que, el año 2021 ha sido un año de recuperación de la economía ecuatoriana tras un 2020 con enormes pérdidas a causa de la pandemia.</w:t>
            </w:r>
          </w:p>
          <w:p w14:paraId="5ED9D98D" w14:textId="77777777" w:rsidR="0000704A" w:rsidRPr="002667ED" w:rsidRDefault="0000704A" w:rsidP="0000704A">
            <w:pPr>
              <w:rPr>
                <w:color w:val="666666"/>
                <w:shd w:val="clear" w:color="auto" w:fill="FFFFFF"/>
                <w:lang w:val="es-MX"/>
              </w:rPr>
            </w:pPr>
            <w:r w:rsidRPr="002667ED">
              <w:rPr>
                <w:color w:val="666666"/>
                <w:shd w:val="clear" w:color="auto" w:fill="FFFFFF"/>
                <w:lang w:val="es-MX"/>
              </w:rPr>
              <w:t>Dentro de la Industria de la manufactura, los sectores que más ventas generan son:</w:t>
            </w:r>
          </w:p>
          <w:p w14:paraId="3ACCCEEB" w14:textId="58E0A09F" w:rsidR="0000704A" w:rsidRPr="002667ED" w:rsidRDefault="0000704A" w:rsidP="0000704A">
            <w:pPr>
              <w:pStyle w:val="Default"/>
              <w:rPr>
                <w:rFonts w:ascii="Times New Roman" w:hAnsi="Times New Roman" w:cs="Times New Roman"/>
                <w:b/>
                <w:shd w:val="clear" w:color="auto" w:fill="FFFFFF"/>
                <w:lang w:val="es-MX"/>
              </w:rPr>
            </w:pPr>
          </w:p>
          <w:p w14:paraId="3C7ED7CB" w14:textId="5E5397FA" w:rsidR="0000704A" w:rsidRPr="002667ED" w:rsidRDefault="0000704A" w:rsidP="0000704A">
            <w:pPr>
              <w:pStyle w:val="Default"/>
              <w:rPr>
                <w:rFonts w:ascii="Times New Roman" w:hAnsi="Times New Roman" w:cs="Times New Roman"/>
                <w:b/>
                <w:shd w:val="clear" w:color="auto" w:fill="FFFFFF"/>
                <w:lang w:val="es-MX"/>
              </w:rPr>
            </w:pPr>
            <w:ins w:id="37" w:author="EVELYN PATRICIA RIOFRIO CHILA" w:date="2022-05-20T18:49:00Z">
              <w:r w:rsidRPr="002667ED">
                <w:rPr>
                  <w:rFonts w:ascii="Times New Roman" w:hAnsi="Times New Roman" w:cs="Times New Roman"/>
                  <w:noProof/>
                  <w:color w:val="666666"/>
                  <w:shd w:val="clear" w:color="auto" w:fill="FFFFFF"/>
                  <w:lang w:val="es-MX"/>
                </w:rPr>
                <w:lastRenderedPageBreak/>
                <w:drawing>
                  <wp:inline distT="0" distB="0" distL="0" distR="0" wp14:anchorId="47FA30AE" wp14:editId="642A5B66">
                    <wp:extent cx="5048250" cy="2914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5988CA9D" w14:textId="77777777" w:rsidR="0000704A" w:rsidRPr="002667ED" w:rsidRDefault="0000704A" w:rsidP="0000704A">
            <w:pPr>
              <w:pStyle w:val="Default"/>
              <w:rPr>
                <w:rFonts w:ascii="Times New Roman" w:hAnsi="Times New Roman" w:cs="Times New Roman"/>
                <w:b/>
              </w:rPr>
            </w:pPr>
          </w:p>
          <w:p w14:paraId="22393449" w14:textId="77777777" w:rsidR="00C85DCF" w:rsidRPr="002667ED" w:rsidRDefault="00C85DCF" w:rsidP="00117BB5">
            <w:pPr>
              <w:pStyle w:val="Default"/>
              <w:rPr>
                <w:rFonts w:ascii="Times New Roman" w:hAnsi="Times New Roman" w:cs="Times New Roman"/>
                <w:b/>
              </w:rPr>
            </w:pPr>
          </w:p>
          <w:p w14:paraId="513CB86C" w14:textId="77777777" w:rsidR="00C85DCF" w:rsidRPr="002667ED" w:rsidRDefault="00C85DCF" w:rsidP="00117BB5">
            <w:pPr>
              <w:pStyle w:val="Default"/>
              <w:rPr>
                <w:rFonts w:ascii="Times New Roman" w:hAnsi="Times New Roman" w:cs="Times New Roman"/>
                <w:b/>
              </w:rPr>
            </w:pPr>
          </w:p>
        </w:tc>
      </w:tr>
      <w:tr w:rsidR="00C85DCF" w:rsidRPr="002667ED" w14:paraId="790AB6D1" w14:textId="77777777" w:rsidTr="00727C89">
        <w:trPr>
          <w:trHeight w:val="135"/>
        </w:trPr>
        <w:tc>
          <w:tcPr>
            <w:tcW w:w="9322" w:type="dxa"/>
            <w:gridSpan w:val="2"/>
          </w:tcPr>
          <w:p w14:paraId="59E70402" w14:textId="0860D41A" w:rsidR="00C85DCF" w:rsidRPr="002667ED" w:rsidRDefault="00C85DCF" w:rsidP="00C85DCF">
            <w:pPr>
              <w:pStyle w:val="Default"/>
              <w:rPr>
                <w:rFonts w:ascii="Times New Roman" w:hAnsi="Times New Roman" w:cs="Times New Roman"/>
                <w:b/>
              </w:rPr>
            </w:pPr>
            <w:r w:rsidRPr="002667ED">
              <w:rPr>
                <w:rFonts w:ascii="Times New Roman" w:hAnsi="Times New Roman" w:cs="Times New Roman"/>
                <w:b/>
              </w:rPr>
              <w:lastRenderedPageBreak/>
              <w:t>Importancia del sector en el mercado internacional</w:t>
            </w:r>
          </w:p>
          <w:p w14:paraId="21BED529" w14:textId="31043AA6" w:rsidR="00C85DCF" w:rsidRPr="002667ED" w:rsidRDefault="00C85DCF" w:rsidP="00C85DCF">
            <w:pPr>
              <w:pStyle w:val="Default"/>
              <w:rPr>
                <w:rFonts w:ascii="Times New Roman" w:hAnsi="Times New Roman" w:cs="Times New Roman"/>
                <w:b/>
              </w:rPr>
            </w:pPr>
          </w:p>
          <w:p w14:paraId="0A4AB7FE" w14:textId="7F02911E" w:rsidR="00C85DCF" w:rsidRPr="002667ED" w:rsidRDefault="0000704A" w:rsidP="00C85DCF">
            <w:pPr>
              <w:pStyle w:val="Default"/>
              <w:rPr>
                <w:rFonts w:ascii="Times New Roman" w:hAnsi="Times New Roman" w:cs="Times New Roman"/>
                <w:b/>
              </w:rPr>
            </w:pPr>
            <w:r w:rsidRPr="002667ED">
              <w:rPr>
                <w:rFonts w:ascii="Times New Roman" w:hAnsi="Times New Roman" w:cs="Times New Roman"/>
              </w:rPr>
              <w:t>En el año 2019, el principal destino de las exportaciones de Ecuador fue Estados Unidos representando el 30,0% de sus exportaciones totales, seguido por la Unión Europea con el 13,9%, China con 12,9%, Panamá con 8,8% y en quinto lugar los Países Miembros de la CAN con una participación del 8,2% del total.</w:t>
            </w:r>
          </w:p>
          <w:p w14:paraId="515B58B1" w14:textId="77777777" w:rsidR="00C85DCF" w:rsidRPr="002667ED" w:rsidRDefault="00C85DCF" w:rsidP="00117BB5">
            <w:pPr>
              <w:pStyle w:val="Default"/>
              <w:rPr>
                <w:rFonts w:ascii="Times New Roman" w:hAnsi="Times New Roman" w:cs="Times New Roman"/>
              </w:rPr>
            </w:pPr>
          </w:p>
          <w:p w14:paraId="519FC30D" w14:textId="40748692" w:rsidR="00C85DCF" w:rsidRPr="002667ED" w:rsidRDefault="00C85DCF" w:rsidP="00117BB5">
            <w:pPr>
              <w:pStyle w:val="Default"/>
              <w:rPr>
                <w:rFonts w:ascii="Times New Roman" w:hAnsi="Times New Roman" w:cs="Times New Roman"/>
              </w:rPr>
            </w:pPr>
          </w:p>
        </w:tc>
      </w:tr>
      <w:tr w:rsidR="00462FDB" w:rsidRPr="002667ED" w14:paraId="45249455" w14:textId="77777777" w:rsidTr="0000704A">
        <w:trPr>
          <w:trHeight w:val="699"/>
        </w:trPr>
        <w:tc>
          <w:tcPr>
            <w:tcW w:w="4673" w:type="dxa"/>
          </w:tcPr>
          <w:p w14:paraId="071618F8" w14:textId="77777777" w:rsidR="0000704A"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Exportaciones (a que países </w:t>
            </w:r>
            <w:r w:rsidR="00D34CE0" w:rsidRPr="002667ED">
              <w:rPr>
                <w:rFonts w:ascii="Times New Roman" w:hAnsi="Times New Roman" w:cs="Times New Roman"/>
                <w:b/>
              </w:rPr>
              <w:t>vendemos)</w:t>
            </w:r>
            <w:r w:rsidR="00C1121C" w:rsidRPr="002667ED">
              <w:rPr>
                <w:rFonts w:ascii="Times New Roman" w:hAnsi="Times New Roman" w:cs="Times New Roman"/>
                <w:b/>
              </w:rPr>
              <w:t xml:space="preserve"> *Opcional</w:t>
            </w:r>
          </w:p>
          <w:p w14:paraId="541C87EC" w14:textId="77777777" w:rsidR="0000704A" w:rsidRPr="002667ED" w:rsidRDefault="0000704A" w:rsidP="0000704A">
            <w:pPr>
              <w:pStyle w:val="Default"/>
              <w:rPr>
                <w:rFonts w:ascii="Times New Roman" w:hAnsi="Times New Roman" w:cs="Times New Roman"/>
                <w:b/>
              </w:rPr>
            </w:pPr>
            <w:r w:rsidRPr="002667ED">
              <w:rPr>
                <w:rFonts w:ascii="Times New Roman" w:hAnsi="Times New Roman" w:cs="Times New Roman"/>
              </w:rPr>
              <w:t>Principales mercados de exportación de ecuador (millones de dólares)</w:t>
            </w:r>
          </w:p>
          <w:p w14:paraId="7B4E1DAD" w14:textId="533A3587" w:rsidR="0000704A" w:rsidRPr="002667ED" w:rsidRDefault="0000704A" w:rsidP="00117BB5">
            <w:pPr>
              <w:pStyle w:val="Default"/>
              <w:rPr>
                <w:rFonts w:ascii="Times New Roman" w:hAnsi="Times New Roman" w:cs="Times New Roman"/>
                <w:b/>
              </w:rPr>
            </w:pPr>
          </w:p>
          <w:tbl>
            <w:tblPr>
              <w:tblStyle w:val="TableGrid"/>
              <w:tblW w:w="0" w:type="auto"/>
              <w:tblInd w:w="159" w:type="dxa"/>
              <w:tblLook w:val="04A0" w:firstRow="1" w:lastRow="0" w:firstColumn="1" w:lastColumn="0" w:noHBand="0" w:noVBand="1"/>
            </w:tblPr>
            <w:tblGrid>
              <w:gridCol w:w="2977"/>
              <w:gridCol w:w="1311"/>
            </w:tblGrid>
            <w:tr w:rsidR="0000704A" w:rsidRPr="002667ED" w14:paraId="3696B933" w14:textId="77777777" w:rsidTr="0000704A">
              <w:tc>
                <w:tcPr>
                  <w:tcW w:w="2977" w:type="dxa"/>
                  <w:shd w:val="clear" w:color="auto" w:fill="BDD6EE" w:themeFill="accent5" w:themeFillTint="66"/>
                </w:tcPr>
                <w:p w14:paraId="02AED271" w14:textId="77777777" w:rsidR="0000704A" w:rsidRPr="002667ED" w:rsidRDefault="0000704A" w:rsidP="0000704A">
                  <w:r w:rsidRPr="002667ED">
                    <w:t>Mercados internacionales</w:t>
                  </w:r>
                </w:p>
              </w:tc>
              <w:tc>
                <w:tcPr>
                  <w:tcW w:w="1311" w:type="dxa"/>
                  <w:shd w:val="clear" w:color="auto" w:fill="BDD6EE" w:themeFill="accent5" w:themeFillTint="66"/>
                </w:tcPr>
                <w:p w14:paraId="07CBF586"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Año 2019</w:t>
                  </w:r>
                </w:p>
              </w:tc>
            </w:tr>
            <w:tr w:rsidR="0000704A" w:rsidRPr="002667ED" w14:paraId="5266C970" w14:textId="77777777" w:rsidTr="0000704A">
              <w:tc>
                <w:tcPr>
                  <w:tcW w:w="2977" w:type="dxa"/>
                  <w:shd w:val="clear" w:color="auto" w:fill="E2EFD9" w:themeFill="accent6" w:themeFillTint="33"/>
                </w:tcPr>
                <w:p w14:paraId="4F4BA7BE"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1 Estados Unidos</w:t>
                  </w:r>
                </w:p>
              </w:tc>
              <w:tc>
                <w:tcPr>
                  <w:tcW w:w="1311" w:type="dxa"/>
                  <w:shd w:val="clear" w:color="auto" w:fill="E2EFD9" w:themeFill="accent6" w:themeFillTint="33"/>
                </w:tcPr>
                <w:p w14:paraId="246F06DB"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6712</w:t>
                  </w:r>
                </w:p>
              </w:tc>
            </w:tr>
            <w:tr w:rsidR="002667ED" w:rsidRPr="002667ED" w14:paraId="049A6F68" w14:textId="77777777" w:rsidTr="0000704A">
              <w:tc>
                <w:tcPr>
                  <w:tcW w:w="2977" w:type="dxa"/>
                  <w:shd w:val="clear" w:color="auto" w:fill="E2EFD9" w:themeFill="accent6" w:themeFillTint="33"/>
                </w:tcPr>
                <w:p w14:paraId="4C4AAB46"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 Unión Europea</w:t>
                  </w:r>
                </w:p>
              </w:tc>
              <w:tc>
                <w:tcPr>
                  <w:tcW w:w="1311" w:type="dxa"/>
                  <w:shd w:val="clear" w:color="auto" w:fill="E2EFD9" w:themeFill="accent6" w:themeFillTint="33"/>
                </w:tcPr>
                <w:p w14:paraId="6799713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3108</w:t>
                  </w:r>
                </w:p>
              </w:tc>
            </w:tr>
            <w:tr w:rsidR="002667ED" w:rsidRPr="002667ED" w14:paraId="1A3B424F" w14:textId="77777777" w:rsidTr="0000704A">
              <w:tc>
                <w:tcPr>
                  <w:tcW w:w="2977" w:type="dxa"/>
                  <w:shd w:val="clear" w:color="auto" w:fill="E2EFD9" w:themeFill="accent6" w:themeFillTint="33"/>
                </w:tcPr>
                <w:p w14:paraId="33B0A360"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3 China</w:t>
                  </w:r>
                </w:p>
              </w:tc>
              <w:tc>
                <w:tcPr>
                  <w:tcW w:w="1311" w:type="dxa"/>
                  <w:shd w:val="clear" w:color="auto" w:fill="E2EFD9" w:themeFill="accent6" w:themeFillTint="33"/>
                </w:tcPr>
                <w:p w14:paraId="1A78755D"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2897</w:t>
                  </w:r>
                </w:p>
              </w:tc>
            </w:tr>
            <w:tr w:rsidR="002667ED" w:rsidRPr="002667ED" w14:paraId="3F6BEA5E" w14:textId="77777777" w:rsidTr="0000704A">
              <w:tc>
                <w:tcPr>
                  <w:tcW w:w="2977" w:type="dxa"/>
                  <w:shd w:val="clear" w:color="auto" w:fill="E2EFD9" w:themeFill="accent6" w:themeFillTint="33"/>
                </w:tcPr>
                <w:p w14:paraId="6E6B9C26"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4 Panamá </w:t>
                  </w:r>
                </w:p>
              </w:tc>
              <w:tc>
                <w:tcPr>
                  <w:tcW w:w="1311" w:type="dxa"/>
                  <w:shd w:val="clear" w:color="auto" w:fill="E2EFD9" w:themeFill="accent6" w:themeFillTint="33"/>
                </w:tcPr>
                <w:p w14:paraId="31525AA3"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1963</w:t>
                  </w:r>
                </w:p>
              </w:tc>
            </w:tr>
            <w:tr w:rsidR="0000704A" w:rsidRPr="002667ED" w14:paraId="55F8A121" w14:textId="77777777" w:rsidTr="0000704A">
              <w:trPr>
                <w:trHeight w:val="70"/>
              </w:trPr>
              <w:tc>
                <w:tcPr>
                  <w:tcW w:w="2977" w:type="dxa"/>
                  <w:shd w:val="clear" w:color="auto" w:fill="E2EFD9" w:themeFill="accent6" w:themeFillTint="33"/>
                </w:tcPr>
                <w:p w14:paraId="2A0AF91B"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5 Comunidad Andina </w:t>
                  </w:r>
                </w:p>
              </w:tc>
              <w:tc>
                <w:tcPr>
                  <w:tcW w:w="1311" w:type="dxa"/>
                  <w:shd w:val="clear" w:color="auto" w:fill="E2EFD9" w:themeFill="accent6" w:themeFillTint="33"/>
                </w:tcPr>
                <w:p w14:paraId="02035C4D"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1844</w:t>
                  </w:r>
                </w:p>
              </w:tc>
            </w:tr>
            <w:tr w:rsidR="002667ED" w:rsidRPr="002667ED" w14:paraId="6B8F14A2" w14:textId="77777777" w:rsidTr="0000704A">
              <w:tc>
                <w:tcPr>
                  <w:tcW w:w="2977" w:type="dxa"/>
                  <w:shd w:val="clear" w:color="auto" w:fill="E2EFD9" w:themeFill="accent6" w:themeFillTint="33"/>
                </w:tcPr>
                <w:p w14:paraId="3E4A60C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Otros </w:t>
                  </w:r>
                </w:p>
              </w:tc>
              <w:tc>
                <w:tcPr>
                  <w:tcW w:w="1311" w:type="dxa"/>
                  <w:shd w:val="clear" w:color="auto" w:fill="E2EFD9" w:themeFill="accent6" w:themeFillTint="33"/>
                </w:tcPr>
                <w:p w14:paraId="4670AC4E"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5881</w:t>
                  </w:r>
                </w:p>
              </w:tc>
            </w:tr>
            <w:tr w:rsidR="002667ED" w:rsidRPr="002667ED" w14:paraId="5C6DD98F" w14:textId="77777777" w:rsidTr="0000704A">
              <w:tc>
                <w:tcPr>
                  <w:tcW w:w="2977" w:type="dxa"/>
                  <w:shd w:val="clear" w:color="auto" w:fill="E2EFD9" w:themeFill="accent6" w:themeFillTint="33"/>
                </w:tcPr>
                <w:p w14:paraId="6B17850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Mundo </w:t>
                  </w:r>
                </w:p>
              </w:tc>
              <w:tc>
                <w:tcPr>
                  <w:tcW w:w="1311" w:type="dxa"/>
                  <w:shd w:val="clear" w:color="auto" w:fill="E2EFD9" w:themeFill="accent6" w:themeFillTint="33"/>
                </w:tcPr>
                <w:p w14:paraId="0058742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22405</w:t>
                  </w:r>
                </w:p>
              </w:tc>
            </w:tr>
          </w:tbl>
          <w:p w14:paraId="7B245CFF" w14:textId="0845BC30" w:rsidR="0000704A" w:rsidRPr="002667ED" w:rsidRDefault="0000704A" w:rsidP="00117BB5">
            <w:pPr>
              <w:pStyle w:val="Default"/>
              <w:rPr>
                <w:rFonts w:ascii="Times New Roman" w:hAnsi="Times New Roman" w:cs="Times New Roman"/>
                <w:b/>
              </w:rPr>
            </w:pPr>
          </w:p>
          <w:p w14:paraId="14EE458F" w14:textId="77777777" w:rsidR="0000704A" w:rsidRPr="002667ED" w:rsidRDefault="0000704A" w:rsidP="0000704A">
            <w:pPr>
              <w:pStyle w:val="Default"/>
              <w:rPr>
                <w:rFonts w:ascii="Times New Roman" w:hAnsi="Times New Roman" w:cs="Times New Roman"/>
                <w:b/>
              </w:rPr>
            </w:pPr>
            <w:r w:rsidRPr="002667ED">
              <w:rPr>
                <w:rFonts w:ascii="Times New Roman" w:hAnsi="Times New Roman" w:cs="Times New Roman"/>
              </w:rPr>
              <w:t>Fuente: Información proporcionada por el Banco Central del Ecuador. SICEXT. Decisión 511</w:t>
            </w:r>
          </w:p>
          <w:p w14:paraId="7651249F" w14:textId="77777777" w:rsidR="0000704A" w:rsidRPr="002667ED" w:rsidRDefault="0000704A" w:rsidP="00117BB5">
            <w:pPr>
              <w:pStyle w:val="Default"/>
              <w:rPr>
                <w:rFonts w:ascii="Times New Roman" w:hAnsi="Times New Roman" w:cs="Times New Roman"/>
                <w:b/>
              </w:rPr>
            </w:pPr>
          </w:p>
          <w:p w14:paraId="471096E9" w14:textId="617FB4F6" w:rsidR="00462FDB" w:rsidRPr="002667ED" w:rsidRDefault="00D34CE0" w:rsidP="00117BB5">
            <w:pPr>
              <w:pStyle w:val="Default"/>
              <w:rPr>
                <w:rFonts w:ascii="Times New Roman" w:hAnsi="Times New Roman" w:cs="Times New Roman"/>
              </w:rPr>
            </w:pPr>
            <w:r w:rsidRPr="002667ED">
              <w:rPr>
                <w:rFonts w:ascii="Times New Roman" w:hAnsi="Times New Roman" w:cs="Times New Roman"/>
                <w:b/>
              </w:rPr>
              <w:t xml:space="preserve">  </w:t>
            </w:r>
            <w:r w:rsidR="002B3340" w:rsidRPr="002667ED">
              <w:rPr>
                <w:rFonts w:ascii="Times New Roman" w:hAnsi="Times New Roman" w:cs="Times New Roman"/>
                <w:b/>
              </w:rPr>
              <w:t xml:space="preserve">                                                                            </w:t>
            </w:r>
          </w:p>
        </w:tc>
        <w:tc>
          <w:tcPr>
            <w:tcW w:w="4649" w:type="dxa"/>
          </w:tcPr>
          <w:p w14:paraId="0F52B918" w14:textId="77777777" w:rsidR="0000704A"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Importaciones de materias primas e insumos y sustitutos para este sector </w:t>
            </w:r>
            <w:r w:rsidR="00C1121C" w:rsidRPr="002667ED">
              <w:rPr>
                <w:rFonts w:ascii="Times New Roman" w:hAnsi="Times New Roman" w:cs="Times New Roman"/>
                <w:b/>
              </w:rPr>
              <w:t>*Opcional</w:t>
            </w:r>
            <w:r w:rsidRPr="002667ED">
              <w:rPr>
                <w:rFonts w:ascii="Times New Roman" w:hAnsi="Times New Roman" w:cs="Times New Roman"/>
                <w:b/>
              </w:rPr>
              <w:t xml:space="preserve">      </w:t>
            </w:r>
          </w:p>
          <w:p w14:paraId="61545B42" w14:textId="77777777" w:rsidR="0000704A" w:rsidRPr="002667ED" w:rsidRDefault="0000704A" w:rsidP="0000704A">
            <w:pPr>
              <w:pStyle w:val="Default"/>
              <w:rPr>
                <w:rFonts w:ascii="Times New Roman" w:hAnsi="Times New Roman" w:cs="Times New Roman"/>
              </w:rPr>
            </w:pPr>
            <w:r w:rsidRPr="002667ED">
              <w:rPr>
                <w:rFonts w:ascii="Times New Roman" w:hAnsi="Times New Roman" w:cs="Times New Roman"/>
              </w:rPr>
              <w:t>Con respecto a las importaciones de Ecuador, estas se originaron, en primer lugar, en Estados Unidos con el 20,4% de participación, seguido por China con el 19,9%, la Unión Europea con 12,9% y en cuarto lugar los Países Miembros de la comunidad andina con 12,4% del total.</w:t>
            </w:r>
          </w:p>
          <w:p w14:paraId="6B938C53" w14:textId="0E14DC33" w:rsidR="0000704A" w:rsidRPr="002667ED" w:rsidRDefault="0000704A" w:rsidP="0000704A">
            <w:pPr>
              <w:pStyle w:val="Default"/>
              <w:rPr>
                <w:rFonts w:ascii="Times New Roman" w:hAnsi="Times New Roman" w:cs="Times New Roman"/>
              </w:rPr>
            </w:pPr>
            <w:r w:rsidRPr="002667ED">
              <w:rPr>
                <w:rFonts w:ascii="Times New Roman" w:hAnsi="Times New Roman" w:cs="Times New Roman"/>
              </w:rPr>
              <w:t>Principales mercados de importación de ecuador importancia de los mercados de origen, 2019 (millones de dólares)</w:t>
            </w:r>
            <w:r w:rsidRPr="002667ED">
              <w:rPr>
                <w:rFonts w:ascii="Times New Roman" w:hAnsi="Times New Roman" w:cs="Times New Roman"/>
              </w:rPr>
              <w:t>.</w:t>
            </w:r>
          </w:p>
          <w:p w14:paraId="51503D69" w14:textId="77777777" w:rsidR="0000704A" w:rsidRPr="002667ED" w:rsidRDefault="0000704A" w:rsidP="0000704A">
            <w:pPr>
              <w:pStyle w:val="Default"/>
              <w:rPr>
                <w:rFonts w:ascii="Times New Roman" w:hAnsi="Times New Roman" w:cs="Times New Roman"/>
              </w:rPr>
            </w:pPr>
          </w:p>
          <w:tbl>
            <w:tblPr>
              <w:tblStyle w:val="TableGrid"/>
              <w:tblW w:w="0" w:type="auto"/>
              <w:tblInd w:w="172" w:type="dxa"/>
              <w:tblLook w:val="04A0" w:firstRow="1" w:lastRow="0" w:firstColumn="1" w:lastColumn="0" w:noHBand="0" w:noVBand="1"/>
            </w:tblPr>
            <w:tblGrid>
              <w:gridCol w:w="2835"/>
              <w:gridCol w:w="1246"/>
              <w:tblGridChange w:id="38">
                <w:tblGrid>
                  <w:gridCol w:w="2835"/>
                  <w:gridCol w:w="1246"/>
                </w:tblGrid>
              </w:tblGridChange>
            </w:tblGrid>
            <w:tr w:rsidR="0000704A" w:rsidRPr="002667ED" w14:paraId="733FE110" w14:textId="77777777" w:rsidTr="0000704A">
              <w:tc>
                <w:tcPr>
                  <w:tcW w:w="2835" w:type="dxa"/>
                  <w:shd w:val="clear" w:color="auto" w:fill="BDD6EE" w:themeFill="accent5" w:themeFillTint="66"/>
                </w:tcPr>
                <w:p w14:paraId="20A7C31C" w14:textId="77777777" w:rsidR="0000704A" w:rsidRPr="002667ED" w:rsidRDefault="0000704A" w:rsidP="0000704A">
                  <w:r w:rsidRPr="002667ED">
                    <w:t>Mercados internacionales</w:t>
                  </w:r>
                </w:p>
              </w:tc>
              <w:tc>
                <w:tcPr>
                  <w:tcW w:w="1246" w:type="dxa"/>
                  <w:shd w:val="clear" w:color="auto" w:fill="BDD6EE" w:themeFill="accent5" w:themeFillTint="66"/>
                </w:tcPr>
                <w:p w14:paraId="5EF4DFF0"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Año 2019</w:t>
                  </w:r>
                </w:p>
              </w:tc>
            </w:tr>
            <w:tr w:rsidR="0000704A" w:rsidRPr="002667ED" w14:paraId="47B55B18" w14:textId="77777777" w:rsidTr="0000704A">
              <w:tc>
                <w:tcPr>
                  <w:tcW w:w="2835" w:type="dxa"/>
                  <w:shd w:val="clear" w:color="auto" w:fill="E2EFD9" w:themeFill="accent6" w:themeFillTint="33"/>
                </w:tcPr>
                <w:p w14:paraId="74AA0BB6"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1 Estados Unidos</w:t>
                  </w:r>
                </w:p>
              </w:tc>
              <w:tc>
                <w:tcPr>
                  <w:tcW w:w="1246" w:type="dxa"/>
                  <w:shd w:val="clear" w:color="auto" w:fill="E2EFD9" w:themeFill="accent6" w:themeFillTint="33"/>
                </w:tcPr>
                <w:p w14:paraId="3A902A59"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4582</w:t>
                  </w:r>
                </w:p>
              </w:tc>
            </w:tr>
            <w:tr w:rsidR="0000704A" w:rsidRPr="002667ED" w14:paraId="305E5802" w14:textId="77777777" w:rsidTr="0000704A">
              <w:tc>
                <w:tcPr>
                  <w:tcW w:w="2835" w:type="dxa"/>
                  <w:shd w:val="clear" w:color="auto" w:fill="E2EFD9" w:themeFill="accent6" w:themeFillTint="33"/>
                </w:tcPr>
                <w:p w14:paraId="13747B7E"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 China</w:t>
                  </w:r>
                </w:p>
              </w:tc>
              <w:tc>
                <w:tcPr>
                  <w:tcW w:w="1246" w:type="dxa"/>
                  <w:shd w:val="clear" w:color="auto" w:fill="E2EFD9" w:themeFill="accent6" w:themeFillTint="33"/>
                </w:tcPr>
                <w:p w14:paraId="76B24718"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4478</w:t>
                  </w:r>
                </w:p>
              </w:tc>
            </w:tr>
            <w:tr w:rsidR="0000704A" w:rsidRPr="002667ED" w14:paraId="6533BEF8" w14:textId="77777777" w:rsidTr="0000704A">
              <w:tc>
                <w:tcPr>
                  <w:tcW w:w="2835" w:type="dxa"/>
                  <w:shd w:val="clear" w:color="auto" w:fill="E2EFD9" w:themeFill="accent6" w:themeFillTint="33"/>
                </w:tcPr>
                <w:p w14:paraId="2E631AF8"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3 Unión Europea</w:t>
                  </w:r>
                </w:p>
              </w:tc>
              <w:tc>
                <w:tcPr>
                  <w:tcW w:w="1246" w:type="dxa"/>
                  <w:shd w:val="clear" w:color="auto" w:fill="E2EFD9" w:themeFill="accent6" w:themeFillTint="33"/>
                </w:tcPr>
                <w:p w14:paraId="2B0E788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2908</w:t>
                  </w:r>
                </w:p>
              </w:tc>
            </w:tr>
            <w:tr w:rsidR="0000704A" w:rsidRPr="002667ED" w14:paraId="1DF331BC" w14:textId="77777777" w:rsidTr="0000704A">
              <w:tc>
                <w:tcPr>
                  <w:tcW w:w="2835" w:type="dxa"/>
                  <w:shd w:val="clear" w:color="auto" w:fill="E2EFD9" w:themeFill="accent6" w:themeFillTint="33"/>
                </w:tcPr>
                <w:p w14:paraId="0D3212B4"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4 comunidad Andina</w:t>
                  </w:r>
                </w:p>
              </w:tc>
              <w:tc>
                <w:tcPr>
                  <w:tcW w:w="1246" w:type="dxa"/>
                  <w:shd w:val="clear" w:color="auto" w:fill="E2EFD9" w:themeFill="accent6" w:themeFillTint="33"/>
                </w:tcPr>
                <w:p w14:paraId="5504385D"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2779</w:t>
                  </w:r>
                </w:p>
              </w:tc>
            </w:tr>
            <w:tr w:rsidR="0000704A" w:rsidRPr="002667ED" w14:paraId="5A293F52" w14:textId="77777777" w:rsidTr="0000704A">
              <w:trPr>
                <w:trHeight w:val="70"/>
              </w:trPr>
              <w:tc>
                <w:tcPr>
                  <w:tcW w:w="2835" w:type="dxa"/>
                  <w:shd w:val="clear" w:color="auto" w:fill="E2EFD9" w:themeFill="accent6" w:themeFillTint="33"/>
                </w:tcPr>
                <w:p w14:paraId="15C7CCFF"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5 Mercosur</w:t>
                  </w:r>
                </w:p>
              </w:tc>
              <w:tc>
                <w:tcPr>
                  <w:tcW w:w="1246" w:type="dxa"/>
                  <w:shd w:val="clear" w:color="auto" w:fill="E2EFD9" w:themeFill="accent6" w:themeFillTint="33"/>
                </w:tcPr>
                <w:p w14:paraId="2D1001FE"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1385</w:t>
                  </w:r>
                </w:p>
              </w:tc>
            </w:tr>
            <w:tr w:rsidR="0000704A" w:rsidRPr="002667ED" w14:paraId="7A70B227" w14:textId="77777777" w:rsidTr="0000704A">
              <w:tc>
                <w:tcPr>
                  <w:tcW w:w="2835" w:type="dxa"/>
                  <w:shd w:val="clear" w:color="auto" w:fill="E2EFD9" w:themeFill="accent6" w:themeFillTint="33"/>
                </w:tcPr>
                <w:p w14:paraId="7B6F02A7"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Otros </w:t>
                  </w:r>
                </w:p>
              </w:tc>
              <w:tc>
                <w:tcPr>
                  <w:tcW w:w="1246" w:type="dxa"/>
                  <w:shd w:val="clear" w:color="auto" w:fill="E2EFD9" w:themeFill="accent6" w:themeFillTint="33"/>
                </w:tcPr>
                <w:p w14:paraId="6CC5C703"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6346</w:t>
                  </w:r>
                </w:p>
              </w:tc>
            </w:tr>
            <w:tr w:rsidR="0000704A" w:rsidRPr="002667ED" w14:paraId="02DB13FB" w14:textId="77777777" w:rsidTr="0000704A">
              <w:tc>
                <w:tcPr>
                  <w:tcW w:w="2835" w:type="dxa"/>
                  <w:shd w:val="clear" w:color="auto" w:fill="E2EFD9" w:themeFill="accent6" w:themeFillTint="33"/>
                </w:tcPr>
                <w:p w14:paraId="506F69F1"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 xml:space="preserve">Mundo </w:t>
                  </w:r>
                </w:p>
              </w:tc>
              <w:tc>
                <w:tcPr>
                  <w:tcW w:w="1246" w:type="dxa"/>
                  <w:shd w:val="clear" w:color="auto" w:fill="E2EFD9" w:themeFill="accent6" w:themeFillTint="33"/>
                </w:tcPr>
                <w:p w14:paraId="5D40326B" w14:textId="77777777" w:rsidR="0000704A" w:rsidRPr="002667ED" w:rsidRDefault="0000704A" w:rsidP="0000704A">
                  <w:pPr>
                    <w:pStyle w:val="Default"/>
                    <w:rPr>
                      <w:rFonts w:ascii="Times New Roman" w:hAnsi="Times New Roman" w:cs="Times New Roman"/>
                      <w:b/>
                      <w:lang w:val="es-EC"/>
                    </w:rPr>
                  </w:pPr>
                  <w:r w:rsidRPr="002667ED">
                    <w:rPr>
                      <w:rFonts w:ascii="Times New Roman" w:hAnsi="Times New Roman" w:cs="Times New Roman"/>
                      <w:b/>
                      <w:lang w:val="es-EC"/>
                    </w:rPr>
                    <w:t>22478</w:t>
                  </w:r>
                </w:p>
              </w:tc>
            </w:tr>
          </w:tbl>
          <w:p w14:paraId="21CDF150" w14:textId="77777777" w:rsidR="0000704A" w:rsidRPr="002667ED" w:rsidRDefault="0000704A" w:rsidP="0000704A">
            <w:pPr>
              <w:pStyle w:val="Default"/>
              <w:rPr>
                <w:rFonts w:ascii="Times New Roman" w:hAnsi="Times New Roman" w:cs="Times New Roman"/>
                <w:b/>
              </w:rPr>
            </w:pPr>
          </w:p>
          <w:p w14:paraId="74AF55BD" w14:textId="77777777" w:rsidR="0000704A" w:rsidRPr="002667ED" w:rsidRDefault="0000704A" w:rsidP="0000704A">
            <w:pPr>
              <w:pStyle w:val="Default"/>
              <w:rPr>
                <w:rFonts w:ascii="Times New Roman" w:hAnsi="Times New Roman" w:cs="Times New Roman"/>
                <w:b/>
              </w:rPr>
            </w:pPr>
            <w:r w:rsidRPr="002667ED">
              <w:rPr>
                <w:rFonts w:ascii="Times New Roman" w:hAnsi="Times New Roman" w:cs="Times New Roman"/>
              </w:rPr>
              <w:lastRenderedPageBreak/>
              <w:t>Fuente: Información proporcionada por el Banco Central del Ecuador. SICEXT. Decisión 511.</w:t>
            </w:r>
          </w:p>
          <w:p w14:paraId="5852678E" w14:textId="77777777" w:rsidR="0000704A" w:rsidRPr="002667ED" w:rsidRDefault="0000704A" w:rsidP="0000704A">
            <w:pPr>
              <w:pStyle w:val="Default"/>
              <w:rPr>
                <w:rFonts w:ascii="Times New Roman" w:hAnsi="Times New Roman" w:cs="Times New Roman"/>
              </w:rPr>
            </w:pPr>
          </w:p>
          <w:p w14:paraId="099166FD" w14:textId="7079E4FD" w:rsidR="00462FDB"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                                          </w:t>
            </w:r>
          </w:p>
          <w:p w14:paraId="2A289C7A" w14:textId="77777777" w:rsidR="00462FDB" w:rsidRPr="002667ED" w:rsidRDefault="00462FDB" w:rsidP="00117BB5">
            <w:pPr>
              <w:pStyle w:val="Default"/>
              <w:rPr>
                <w:rFonts w:ascii="Times New Roman" w:hAnsi="Times New Roman" w:cs="Times New Roman"/>
              </w:rPr>
            </w:pPr>
          </w:p>
          <w:p w14:paraId="7307C05F" w14:textId="77777777" w:rsidR="00462FDB" w:rsidRPr="002667ED" w:rsidRDefault="00462FDB" w:rsidP="00117BB5">
            <w:pPr>
              <w:pStyle w:val="Default"/>
              <w:rPr>
                <w:rFonts w:ascii="Times New Roman" w:hAnsi="Times New Roman" w:cs="Times New Roman"/>
              </w:rPr>
            </w:pPr>
          </w:p>
          <w:p w14:paraId="0B6BE45E" w14:textId="77777777" w:rsidR="00462FDB" w:rsidRPr="002667ED" w:rsidRDefault="00462FDB" w:rsidP="00117BB5">
            <w:pPr>
              <w:pStyle w:val="Default"/>
              <w:rPr>
                <w:rFonts w:ascii="Times New Roman" w:hAnsi="Times New Roman" w:cs="Times New Roman"/>
              </w:rPr>
            </w:pPr>
          </w:p>
        </w:tc>
      </w:tr>
      <w:tr w:rsidR="00470E7D" w:rsidRPr="002667ED" w14:paraId="3B5696C6" w14:textId="77777777" w:rsidTr="00233407">
        <w:trPr>
          <w:trHeight w:val="425"/>
        </w:trPr>
        <w:tc>
          <w:tcPr>
            <w:tcW w:w="9322" w:type="dxa"/>
            <w:gridSpan w:val="2"/>
            <w:shd w:val="clear" w:color="auto" w:fill="D0CECE" w:themeFill="background2" w:themeFillShade="E6"/>
          </w:tcPr>
          <w:p w14:paraId="4D9DD739" w14:textId="1413A0C8" w:rsidR="00470E7D" w:rsidRPr="002667ED" w:rsidRDefault="00470E7D" w:rsidP="00233407">
            <w:pPr>
              <w:rPr>
                <w:b/>
              </w:rPr>
            </w:pPr>
            <w:r w:rsidRPr="002667ED">
              <w:rPr>
                <w:b/>
              </w:rPr>
              <w:lastRenderedPageBreak/>
              <w:t>III. DATOS DE LAS EMPRESAS DEL SECTOR ECONÓMICO:</w:t>
            </w:r>
          </w:p>
        </w:tc>
      </w:tr>
      <w:tr w:rsidR="00433C01" w:rsidRPr="002667ED" w14:paraId="55DAB549" w14:textId="77777777" w:rsidTr="00941C66">
        <w:trPr>
          <w:trHeight w:val="1827"/>
        </w:trPr>
        <w:tc>
          <w:tcPr>
            <w:tcW w:w="9322" w:type="dxa"/>
            <w:gridSpan w:val="2"/>
          </w:tcPr>
          <w:p w14:paraId="1AF8E1FB" w14:textId="67062DDB" w:rsidR="00433C01" w:rsidRPr="002667ED" w:rsidRDefault="00433C01" w:rsidP="0000704A">
            <w:pPr>
              <w:pStyle w:val="Default"/>
              <w:rPr>
                <w:rFonts w:ascii="Times New Roman" w:hAnsi="Times New Roman" w:cs="Times New Roman"/>
              </w:rPr>
            </w:pPr>
            <w:r w:rsidRPr="002667ED">
              <w:rPr>
                <w:rFonts w:ascii="Times New Roman" w:hAnsi="Times New Roman" w:cs="Times New Roman"/>
                <w:b/>
              </w:rPr>
              <w:t xml:space="preserve">Del sector económico elegido: ¿Cuáles son los problemas más frecuentes que este sector atraviesa? </w:t>
            </w:r>
          </w:p>
          <w:p w14:paraId="5432D394" w14:textId="77777777" w:rsidR="0000704A" w:rsidRPr="002667ED" w:rsidRDefault="0000704A" w:rsidP="0000704A">
            <w:pPr>
              <w:pStyle w:val="Default"/>
              <w:rPr>
                <w:rFonts w:ascii="Times New Roman" w:hAnsi="Times New Roman" w:cs="Times New Roman"/>
                <w:b/>
              </w:rPr>
            </w:pPr>
            <w:r w:rsidRPr="002667ED">
              <w:rPr>
                <w:rFonts w:ascii="Times New Roman" w:hAnsi="Times New Roman" w:cs="Times New Roman"/>
                <w:b/>
              </w:rPr>
              <w:t>Una vez analizado las fuentes secundarias se ha llegado a la conclusión que existen tres problemas principales por los que atraviesa el sector manufactura en el país</w:t>
            </w:r>
          </w:p>
          <w:p w14:paraId="3CEBB606" w14:textId="77777777" w:rsidR="0000704A" w:rsidRPr="002667ED" w:rsidRDefault="0000704A" w:rsidP="0000704A">
            <w:pPr>
              <w:pStyle w:val="Default"/>
              <w:rPr>
                <w:rFonts w:ascii="Times New Roman" w:hAnsi="Times New Roman" w:cs="Times New Roman"/>
                <w:b/>
              </w:rPr>
            </w:pPr>
          </w:p>
          <w:p w14:paraId="39B2D52E" w14:textId="05BF2856" w:rsidR="0000704A" w:rsidRPr="002667ED" w:rsidRDefault="0000704A" w:rsidP="0000704A">
            <w:pPr>
              <w:pStyle w:val="Default"/>
              <w:numPr>
                <w:ilvl w:val="0"/>
                <w:numId w:val="8"/>
              </w:numPr>
              <w:rPr>
                <w:rFonts w:ascii="Times New Roman" w:hAnsi="Times New Roman" w:cs="Times New Roman"/>
                <w:bCs/>
              </w:rPr>
            </w:pPr>
            <w:r w:rsidRPr="002667ED">
              <w:rPr>
                <w:rFonts w:ascii="Times New Roman" w:hAnsi="Times New Roman" w:cs="Times New Roman"/>
                <w:b/>
              </w:rPr>
              <w:t>Desperdicios de tiempo y material</w:t>
            </w:r>
            <w:r w:rsidRPr="002667ED">
              <w:rPr>
                <w:rFonts w:ascii="Times New Roman" w:hAnsi="Times New Roman" w:cs="Times New Roman"/>
                <w:bCs/>
              </w:rPr>
              <w:t xml:space="preserve">: La creencia latinoamericana de “ Hacer en masa sale </w:t>
            </w:r>
            <w:r w:rsidR="002667ED" w:rsidRPr="002667ED">
              <w:rPr>
                <w:rFonts w:ascii="Times New Roman" w:hAnsi="Times New Roman" w:cs="Times New Roman"/>
                <w:bCs/>
              </w:rPr>
              <w:t>más</w:t>
            </w:r>
            <w:r w:rsidRPr="002667ED">
              <w:rPr>
                <w:rFonts w:ascii="Times New Roman" w:hAnsi="Times New Roman" w:cs="Times New Roman"/>
                <w:bCs/>
              </w:rPr>
              <w:t xml:space="preserve"> barato” es una idea que debemos cambiar ya que al hacer una exorbitante cantidad de un producto sin que el cliente lo requiera, corremos el riesgo de que dicho producto se quede varado lo que conlleva a </w:t>
            </w:r>
            <w:proofErr w:type="spellStart"/>
            <w:r w:rsidRPr="002667ED">
              <w:rPr>
                <w:rFonts w:ascii="Times New Roman" w:hAnsi="Times New Roman" w:cs="Times New Roman"/>
                <w:bCs/>
              </w:rPr>
              <w:t>a</w:t>
            </w:r>
            <w:proofErr w:type="spellEnd"/>
            <w:r w:rsidRPr="002667ED">
              <w:rPr>
                <w:rFonts w:ascii="Times New Roman" w:hAnsi="Times New Roman" w:cs="Times New Roman"/>
                <w:bCs/>
              </w:rPr>
              <w:t xml:space="preserve"> una infinidad de consecuencias tales como </w:t>
            </w:r>
            <w:r w:rsidRPr="002667ED">
              <w:rPr>
                <w:rFonts w:ascii="Times New Roman" w:hAnsi="Times New Roman" w:cs="Times New Roman"/>
                <w:bCs/>
                <w:color w:val="222631"/>
                <w:shd w:val="clear" w:color="auto" w:fill="FFFFFF"/>
              </w:rPr>
              <w:t>el desperdicio cuesta dinero, consume tiempo para hacer el producto y entregarlo oportunamente, consume más recursos, disminuye la productividad, aumenta los costos sin generar valor ni beneficio, y deteriora la competitividad de la empresa.</w:t>
            </w:r>
          </w:p>
          <w:p w14:paraId="731A25D0" w14:textId="754706B7" w:rsidR="0000704A" w:rsidRPr="002667ED" w:rsidRDefault="0000704A" w:rsidP="0000704A">
            <w:pPr>
              <w:pStyle w:val="Default"/>
              <w:rPr>
                <w:rFonts w:ascii="Times New Roman" w:hAnsi="Times New Roman" w:cs="Times New Roman"/>
              </w:rPr>
            </w:pPr>
          </w:p>
          <w:p w14:paraId="30F34CBC" w14:textId="77777777" w:rsidR="0000704A" w:rsidRPr="002667ED" w:rsidRDefault="0000704A" w:rsidP="0000704A">
            <w:pPr>
              <w:pStyle w:val="Default"/>
              <w:numPr>
                <w:ilvl w:val="0"/>
                <w:numId w:val="8"/>
              </w:numPr>
              <w:rPr>
                <w:rFonts w:ascii="Times New Roman" w:hAnsi="Times New Roman" w:cs="Times New Roman"/>
              </w:rPr>
            </w:pPr>
            <w:r w:rsidRPr="002667ED">
              <w:rPr>
                <w:rFonts w:ascii="Times New Roman" w:hAnsi="Times New Roman" w:cs="Times New Roman"/>
                <w:b/>
                <w:bCs/>
              </w:rPr>
              <w:t xml:space="preserve">No manejar estándares de calidad: </w:t>
            </w:r>
            <w:r w:rsidRPr="002667ED">
              <w:rPr>
                <w:rFonts w:ascii="Times New Roman" w:hAnsi="Times New Roman" w:cs="Times New Roman"/>
              </w:rPr>
              <w:t>El objetivo de todo empresario es entregar al cliente un producto de calidad, pero en la mayoría de casos esto no sucede ya que no se establecen estándares para cada uno de los procesos, pero ¿porque no se integran estándares de calidad en los procesos? Para poder implementar dichos estándares debemos empezar por conocer la satisfacción del cliente y así identificar sus preferencias y tendencias para adaptar las estrategias.</w:t>
            </w:r>
          </w:p>
          <w:p w14:paraId="1FE95B77" w14:textId="5AD472CC" w:rsidR="0000704A" w:rsidRPr="002667ED" w:rsidRDefault="0000704A" w:rsidP="0000704A">
            <w:pPr>
              <w:pStyle w:val="Default"/>
              <w:numPr>
                <w:ilvl w:val="0"/>
                <w:numId w:val="8"/>
              </w:numPr>
              <w:rPr>
                <w:rFonts w:ascii="Times New Roman" w:hAnsi="Times New Roman" w:cs="Times New Roman"/>
              </w:rPr>
            </w:pPr>
            <w:r w:rsidRPr="002667ED">
              <w:rPr>
                <w:rFonts w:ascii="Times New Roman" w:hAnsi="Times New Roman" w:cs="Times New Roman"/>
                <w:b/>
                <w:bCs/>
              </w:rPr>
              <w:t>No implementar data enfocada hacia el consumidor:</w:t>
            </w:r>
            <w:r w:rsidRPr="002667ED">
              <w:rPr>
                <w:rFonts w:ascii="Times New Roman" w:eastAsiaTheme="minorHAnsi" w:hAnsi="Times New Roman" w:cs="Times New Roman"/>
                <w:color w:val="3A322B"/>
                <w:lang w:eastAsia="en-US"/>
              </w:rPr>
              <w:t xml:space="preserve"> Por lo general la industria no conoce cuál es su tipo de cliente ya que este puede variar dependiendo su ubicación geográfica, por ejemplo, no es el mismo tipo que cliente que compra una camisa en la sierra que el cliente que compra una camisa en la costa, una vez que la organización llegue al punto del conocer </w:t>
            </w:r>
            <w:r w:rsidR="002667ED" w:rsidRPr="002667ED">
              <w:rPr>
                <w:rFonts w:ascii="Times New Roman" w:eastAsiaTheme="minorHAnsi" w:hAnsi="Times New Roman" w:cs="Times New Roman"/>
                <w:color w:val="3A322B"/>
                <w:lang w:eastAsia="en-US"/>
              </w:rPr>
              <w:t>cuál</w:t>
            </w:r>
            <w:r w:rsidRPr="002667ED">
              <w:rPr>
                <w:rFonts w:ascii="Times New Roman" w:eastAsiaTheme="minorHAnsi" w:hAnsi="Times New Roman" w:cs="Times New Roman"/>
                <w:color w:val="3A322B"/>
                <w:lang w:eastAsia="en-US"/>
              </w:rPr>
              <w:t xml:space="preserve"> es su consumidor, como se comporta, cual son sus preferencias y exigencias, es decir </w:t>
            </w:r>
            <w:r w:rsidR="002667ED" w:rsidRPr="002667ED">
              <w:rPr>
                <w:rFonts w:ascii="Times New Roman" w:eastAsiaTheme="minorHAnsi" w:hAnsi="Times New Roman" w:cs="Times New Roman"/>
                <w:color w:val="3A322B"/>
                <w:lang w:eastAsia="en-US"/>
              </w:rPr>
              <w:t>cómo</w:t>
            </w:r>
            <w:r w:rsidRPr="002667ED">
              <w:rPr>
                <w:rFonts w:ascii="Times New Roman" w:eastAsiaTheme="minorHAnsi" w:hAnsi="Times New Roman" w:cs="Times New Roman"/>
                <w:color w:val="3A322B"/>
                <w:lang w:eastAsia="en-US"/>
              </w:rPr>
              <w:t xml:space="preserve"> llegar hacia el sin que el cliente busque el producto, podrá mejorar su experiencia de compra y cumplir sus expectativas. Para lograrlo es necesario la data, esta ayudara a diferenciarlos e interactuar con ellos para personalizar su experiencia  </w:t>
            </w:r>
          </w:p>
          <w:p w14:paraId="40D98B06" w14:textId="77777777" w:rsidR="0000704A" w:rsidRPr="002667ED" w:rsidRDefault="0000704A" w:rsidP="0000704A">
            <w:pPr>
              <w:pStyle w:val="Default"/>
              <w:rPr>
                <w:rFonts w:ascii="Times New Roman" w:hAnsi="Times New Roman" w:cs="Times New Roman"/>
              </w:rPr>
            </w:pPr>
          </w:p>
          <w:p w14:paraId="3E93A0E9" w14:textId="77777777" w:rsidR="00433C01" w:rsidRPr="002667ED" w:rsidRDefault="00433C01" w:rsidP="00117BB5">
            <w:pPr>
              <w:pStyle w:val="Default"/>
              <w:rPr>
                <w:rFonts w:ascii="Times New Roman" w:hAnsi="Times New Roman" w:cs="Times New Roman"/>
                <w:b/>
              </w:rPr>
            </w:pPr>
          </w:p>
          <w:p w14:paraId="139FA371" w14:textId="77777777" w:rsidR="00433C01" w:rsidRPr="002667ED" w:rsidRDefault="00433C01" w:rsidP="00117BB5">
            <w:pPr>
              <w:pStyle w:val="Default"/>
              <w:rPr>
                <w:rFonts w:ascii="Times New Roman" w:hAnsi="Times New Roman" w:cs="Times New Roman"/>
                <w:b/>
              </w:rPr>
            </w:pPr>
          </w:p>
          <w:p w14:paraId="3F5EF685" w14:textId="77777777" w:rsidR="00433C01" w:rsidRPr="002667ED" w:rsidRDefault="00433C01" w:rsidP="00117BB5">
            <w:pPr>
              <w:pStyle w:val="Default"/>
              <w:rPr>
                <w:rFonts w:ascii="Times New Roman" w:hAnsi="Times New Roman" w:cs="Times New Roman"/>
                <w:b/>
              </w:rPr>
            </w:pPr>
          </w:p>
          <w:p w14:paraId="52A66E1A" w14:textId="6E4DF28D" w:rsidR="00433C01" w:rsidRPr="002667ED" w:rsidRDefault="00433C01" w:rsidP="00117BB5">
            <w:pPr>
              <w:pStyle w:val="Default"/>
              <w:rPr>
                <w:rFonts w:ascii="Times New Roman" w:hAnsi="Times New Roman" w:cs="Times New Roman"/>
                <w:b/>
              </w:rPr>
            </w:pPr>
          </w:p>
        </w:tc>
      </w:tr>
      <w:tr w:rsidR="002B3340" w:rsidRPr="002667ED" w14:paraId="2EB47711" w14:textId="77777777" w:rsidTr="00791085">
        <w:trPr>
          <w:trHeight w:val="135"/>
        </w:trPr>
        <w:tc>
          <w:tcPr>
            <w:tcW w:w="9322" w:type="dxa"/>
            <w:gridSpan w:val="2"/>
          </w:tcPr>
          <w:p w14:paraId="163C1241" w14:textId="2D8539A8" w:rsidR="0000704A" w:rsidRPr="002667ED" w:rsidRDefault="002B3340" w:rsidP="0000704A">
            <w:pPr>
              <w:rPr>
                <w:b/>
                <w:color w:val="000000"/>
                <w:lang w:val="es-EC" w:eastAsia="es-EC"/>
              </w:rPr>
            </w:pPr>
            <w:r w:rsidRPr="002667ED">
              <w:rPr>
                <w:b/>
                <w:color w:val="000000"/>
                <w:lang w:val="es-EC" w:eastAsia="es-EC"/>
              </w:rPr>
              <w:t xml:space="preserve">Principales empresas que constituyen este sector   </w:t>
            </w:r>
          </w:p>
          <w:p w14:paraId="2206FDF0" w14:textId="77777777" w:rsidR="0000704A" w:rsidRPr="002667ED" w:rsidRDefault="0000704A" w:rsidP="00117BB5">
            <w:pPr>
              <w:rPr>
                <w:b/>
                <w:color w:val="000000"/>
                <w:lang w:val="es-EC" w:eastAsia="es-EC"/>
              </w:rPr>
            </w:pPr>
          </w:p>
          <w:p w14:paraId="18B92F43" w14:textId="77777777" w:rsidR="0000704A" w:rsidRPr="002667ED" w:rsidRDefault="0000704A" w:rsidP="0000704A">
            <w:r w:rsidRPr="002667ED">
              <w:rPr>
                <w:b/>
                <w:bCs/>
              </w:rPr>
              <w:t>Pronaca</w:t>
            </w:r>
            <w:r w:rsidRPr="002667ED">
              <w:t>: Explotación de mataderos que realizan actividades de sacrificio, faenamiento, preparación, producción y empacado de carne fresca refrigerada o congelada en canales o piezas o porciones individuales de: bovino, porcino, ovino, caprino.</w:t>
            </w:r>
          </w:p>
          <w:p w14:paraId="1356ED4B" w14:textId="77777777" w:rsidR="0000704A" w:rsidRPr="002667ED" w:rsidRDefault="0000704A" w:rsidP="0000704A"/>
          <w:p w14:paraId="08DA0275" w14:textId="77777777" w:rsidR="0000704A" w:rsidRPr="002667ED" w:rsidRDefault="0000704A" w:rsidP="0000704A">
            <w:r w:rsidRPr="002667ED">
              <w:rPr>
                <w:b/>
                <w:bCs/>
              </w:rPr>
              <w:t>Nestlé</w:t>
            </w:r>
            <w:r w:rsidRPr="002667ED">
              <w:t>: Elaboración de otros alimentos especiales: concentrados de proteínas; alimentos preparados con fines dietéticos, alimentos sin gluten, alimentos para combatir el desgaste causado por el esfuerzo muscular, etc.</w:t>
            </w:r>
          </w:p>
          <w:p w14:paraId="2E9CFC6D" w14:textId="77777777" w:rsidR="0000704A" w:rsidRPr="002667ED" w:rsidRDefault="0000704A" w:rsidP="0000704A"/>
          <w:p w14:paraId="578CA4BB" w14:textId="77777777" w:rsidR="0000704A" w:rsidRPr="002667ED" w:rsidRDefault="0000704A" w:rsidP="0000704A">
            <w:r w:rsidRPr="002667ED">
              <w:rPr>
                <w:b/>
                <w:bCs/>
              </w:rPr>
              <w:t>Petroecuador</w:t>
            </w:r>
            <w:r w:rsidRPr="002667ED">
              <w:t>: Extracción de aceites crudos de petróleo, esquistos bituminosos y arenas alquitranadas, producción de petróleo crudo de esquistos y arenas bituminosas, procesos de obtención de crudos: decantación, desalado, deshidratación, estabilización, etc.</w:t>
            </w:r>
          </w:p>
          <w:p w14:paraId="4998908B" w14:textId="77777777" w:rsidR="0000704A" w:rsidRPr="002667ED" w:rsidRDefault="0000704A" w:rsidP="0000704A"/>
          <w:p w14:paraId="7CEE12F0" w14:textId="77777777" w:rsidR="0000704A" w:rsidRPr="002667ED" w:rsidRDefault="0000704A" w:rsidP="0000704A">
            <w:r w:rsidRPr="002667ED">
              <w:rPr>
                <w:b/>
                <w:bCs/>
              </w:rPr>
              <w:t>Industria Papelera Ecuatoriana</w:t>
            </w:r>
            <w:r w:rsidRPr="002667ED">
              <w:t>: Elaboración de otros tipos de papel: papel carbón o papel esténcil en rollos u hojas grandes, papel hecho a mano, fabricación de guata de celulosa y tiras de fibras de celulosa etc.</w:t>
            </w:r>
          </w:p>
          <w:p w14:paraId="54597759" w14:textId="77777777" w:rsidR="0000704A" w:rsidRPr="002667ED" w:rsidRDefault="0000704A" w:rsidP="0000704A"/>
          <w:p w14:paraId="07447C69" w14:textId="77777777" w:rsidR="0000704A" w:rsidRPr="002667ED" w:rsidRDefault="0000704A" w:rsidP="0000704A">
            <w:r w:rsidRPr="002667ED">
              <w:rPr>
                <w:b/>
                <w:bCs/>
              </w:rPr>
              <w:t>Tesquimsa</w:t>
            </w:r>
            <w:r w:rsidRPr="002667ED">
              <w:t>: Elaboración de elementos químicos (excepto gases industriales y metales básicos).</w:t>
            </w:r>
          </w:p>
          <w:p w14:paraId="69656AE9" w14:textId="77777777" w:rsidR="0000704A" w:rsidRPr="002667ED" w:rsidRDefault="0000704A" w:rsidP="0000704A"/>
          <w:p w14:paraId="73A8783C" w14:textId="77777777" w:rsidR="0000704A" w:rsidRPr="002667ED" w:rsidRDefault="0000704A" w:rsidP="00117BB5">
            <w:pPr>
              <w:rPr>
                <w:b/>
                <w:color w:val="000000"/>
                <w:lang w:val="es-EC" w:eastAsia="es-EC"/>
              </w:rPr>
            </w:pPr>
          </w:p>
          <w:p w14:paraId="6C465D49" w14:textId="4C6660C8" w:rsidR="002B3340" w:rsidRPr="002667ED" w:rsidRDefault="002B3340" w:rsidP="00117BB5">
            <w:pPr>
              <w:rPr>
                <w:b/>
                <w:color w:val="000000"/>
                <w:lang w:val="es-EC" w:eastAsia="es-EC"/>
              </w:rPr>
            </w:pPr>
            <w:r w:rsidRPr="002667ED">
              <w:rPr>
                <w:b/>
                <w:color w:val="000000"/>
                <w:lang w:val="es-EC" w:eastAsia="es-EC"/>
              </w:rPr>
              <w:t xml:space="preserve">                                                        </w:t>
            </w:r>
          </w:p>
          <w:p w14:paraId="66FDB924" w14:textId="0D82C198" w:rsidR="00D34CE0" w:rsidRPr="002667ED" w:rsidRDefault="00D34CE0" w:rsidP="0000704A">
            <w:pPr>
              <w:rPr>
                <w:b/>
              </w:rPr>
            </w:pPr>
          </w:p>
        </w:tc>
      </w:tr>
      <w:tr w:rsidR="00A10AE6" w:rsidRPr="002667ED" w14:paraId="2F5BD4ED" w14:textId="77777777" w:rsidTr="00791085">
        <w:trPr>
          <w:trHeight w:val="135"/>
        </w:trPr>
        <w:tc>
          <w:tcPr>
            <w:tcW w:w="9322" w:type="dxa"/>
            <w:gridSpan w:val="2"/>
          </w:tcPr>
          <w:p w14:paraId="73711FE2" w14:textId="41954C8C" w:rsidR="000B6E66" w:rsidRPr="002667ED" w:rsidRDefault="000B6E66" w:rsidP="00117BB5">
            <w:pPr>
              <w:rPr>
                <w:b/>
                <w:color w:val="000000"/>
                <w:lang w:val="es-EC" w:eastAsia="es-EC"/>
              </w:rPr>
            </w:pPr>
          </w:p>
          <w:p w14:paraId="17A676C5" w14:textId="244BBF5C" w:rsidR="000B6E66" w:rsidRPr="002667ED" w:rsidRDefault="000B6E66" w:rsidP="00117BB5">
            <w:pPr>
              <w:rPr>
                <w:b/>
                <w:color w:val="000000"/>
                <w:lang w:val="es-EC" w:eastAsia="es-EC"/>
              </w:rPr>
            </w:pPr>
            <w:r w:rsidRPr="002667ED">
              <w:rPr>
                <w:b/>
                <w:noProof/>
                <w:color w:val="000000"/>
                <w:lang w:val="es-EC" w:eastAsia="es-EC"/>
              </w:rPr>
              <w:drawing>
                <wp:inline distT="0" distB="0" distL="0" distR="0" wp14:anchorId="08F8F751" wp14:editId="03A06174">
                  <wp:extent cx="5667375" cy="32004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4CD3E3" w14:textId="77777777" w:rsidR="00A10AE6" w:rsidRPr="002667ED" w:rsidRDefault="00A10AE6" w:rsidP="00117BB5">
            <w:pPr>
              <w:rPr>
                <w:b/>
                <w:color w:val="000000"/>
                <w:lang w:val="es-EC" w:eastAsia="es-EC"/>
              </w:rPr>
            </w:pPr>
          </w:p>
          <w:p w14:paraId="33ED3D77" w14:textId="3F985DA2" w:rsidR="000D5FED" w:rsidRPr="002667ED" w:rsidRDefault="000D5FED" w:rsidP="00117BB5">
            <w:pPr>
              <w:rPr>
                <w:b/>
                <w:color w:val="000000"/>
                <w:lang w:val="es-EC" w:eastAsia="es-EC"/>
              </w:rPr>
            </w:pPr>
          </w:p>
        </w:tc>
      </w:tr>
      <w:tr w:rsidR="00462FDB" w:rsidRPr="002667ED" w14:paraId="47959387" w14:textId="77777777" w:rsidTr="002B3340">
        <w:trPr>
          <w:trHeight w:val="135"/>
        </w:trPr>
        <w:tc>
          <w:tcPr>
            <w:tcW w:w="4673" w:type="dxa"/>
          </w:tcPr>
          <w:p w14:paraId="40F38C7C" w14:textId="77777777" w:rsidR="0097604E"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Nivel de facturación de este sector  </w:t>
            </w:r>
          </w:p>
          <w:p w14:paraId="0EA79311" w14:textId="7B0D1BE1" w:rsidR="0000704A"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    </w:t>
            </w:r>
          </w:p>
          <w:p w14:paraId="37F1596A" w14:textId="253DDC82" w:rsidR="0000704A" w:rsidRPr="002667ED" w:rsidRDefault="0000704A" w:rsidP="0000704A">
            <w:pPr>
              <w:pStyle w:val="Default"/>
              <w:tabs>
                <w:tab w:val="left" w:pos="6195"/>
              </w:tabs>
              <w:rPr>
                <w:rFonts w:ascii="Times New Roman" w:hAnsi="Times New Roman" w:cs="Times New Roman"/>
                <w:bCs/>
              </w:rPr>
            </w:pPr>
            <w:r w:rsidRPr="002667ED">
              <w:rPr>
                <w:rFonts w:ascii="Times New Roman" w:hAnsi="Times New Roman" w:cs="Times New Roman"/>
                <w:bCs/>
              </w:rPr>
              <w:t>C: Industria manufacturera 30.658.873</w:t>
            </w:r>
            <w:r w:rsidRPr="002667ED">
              <w:rPr>
                <w:rFonts w:ascii="Times New Roman" w:hAnsi="Times New Roman" w:cs="Times New Roman"/>
                <w:bCs/>
              </w:rPr>
              <w:t xml:space="preserve"> anuales </w:t>
            </w:r>
          </w:p>
          <w:p w14:paraId="5C488A9C" w14:textId="268D1D3E" w:rsidR="00462FDB"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                                                                                    </w:t>
            </w:r>
          </w:p>
        </w:tc>
        <w:tc>
          <w:tcPr>
            <w:tcW w:w="4649" w:type="dxa"/>
          </w:tcPr>
          <w:p w14:paraId="53793FB5" w14:textId="3FA77FD1" w:rsidR="00462FDB" w:rsidRPr="002667ED" w:rsidRDefault="002B3340" w:rsidP="00117BB5">
            <w:pPr>
              <w:pStyle w:val="Default"/>
              <w:rPr>
                <w:rFonts w:ascii="Times New Roman" w:hAnsi="Times New Roman" w:cs="Times New Roman"/>
                <w:b/>
              </w:rPr>
            </w:pPr>
            <w:r w:rsidRPr="002667ED">
              <w:rPr>
                <w:rFonts w:ascii="Times New Roman" w:hAnsi="Times New Roman" w:cs="Times New Roman"/>
                <w:b/>
              </w:rPr>
              <w:t xml:space="preserve">Aporte al PIB nacional </w:t>
            </w:r>
          </w:p>
          <w:p w14:paraId="6D8DD40C" w14:textId="77777777" w:rsidR="00462FDB" w:rsidRPr="002667ED" w:rsidRDefault="00462FDB" w:rsidP="00117BB5">
            <w:pPr>
              <w:pStyle w:val="Default"/>
              <w:rPr>
                <w:rFonts w:ascii="Times New Roman" w:hAnsi="Times New Roman" w:cs="Times New Roman"/>
                <w:b/>
              </w:rPr>
            </w:pPr>
          </w:p>
          <w:p w14:paraId="750CD3A1" w14:textId="5D3DE4C0" w:rsidR="00462FDB" w:rsidRPr="002667ED" w:rsidRDefault="0000704A" w:rsidP="00117BB5">
            <w:pPr>
              <w:pStyle w:val="Default"/>
              <w:rPr>
                <w:rFonts w:ascii="Times New Roman" w:hAnsi="Times New Roman" w:cs="Times New Roman"/>
                <w:b/>
              </w:rPr>
            </w:pPr>
            <w:r w:rsidRPr="002667ED">
              <w:rPr>
                <w:rFonts w:ascii="Times New Roman" w:hAnsi="Times New Roman" w:cs="Times New Roman"/>
              </w:rPr>
              <w:t>El sector industrial ecuatoriano es uno de los más importantes y diversos del país, contribuyendo con el 12% del PIB en promedio</w:t>
            </w:r>
          </w:p>
          <w:p w14:paraId="10E51662" w14:textId="77777777" w:rsidR="00462FDB" w:rsidRPr="002667ED" w:rsidRDefault="00462FDB" w:rsidP="00117BB5">
            <w:pPr>
              <w:pStyle w:val="Default"/>
              <w:rPr>
                <w:rFonts w:ascii="Times New Roman" w:hAnsi="Times New Roman" w:cs="Times New Roman"/>
                <w:b/>
              </w:rPr>
            </w:pPr>
            <w:r w:rsidRPr="002667ED">
              <w:rPr>
                <w:rFonts w:ascii="Times New Roman" w:hAnsi="Times New Roman" w:cs="Times New Roman"/>
                <w:b/>
              </w:rPr>
              <w:t xml:space="preserve"> </w:t>
            </w:r>
          </w:p>
          <w:p w14:paraId="081FD0B0" w14:textId="6BA76BF2" w:rsidR="000D5FED" w:rsidRPr="002667ED" w:rsidRDefault="000D5FED" w:rsidP="00117BB5">
            <w:pPr>
              <w:pStyle w:val="Default"/>
              <w:rPr>
                <w:rFonts w:ascii="Times New Roman" w:hAnsi="Times New Roman" w:cs="Times New Roman"/>
                <w:b/>
              </w:rPr>
            </w:pPr>
          </w:p>
        </w:tc>
      </w:tr>
      <w:tr w:rsidR="000D5FED" w:rsidRPr="002667ED" w14:paraId="72411BF6" w14:textId="77777777" w:rsidTr="00371A3E">
        <w:trPr>
          <w:trHeight w:val="135"/>
        </w:trPr>
        <w:tc>
          <w:tcPr>
            <w:tcW w:w="9322" w:type="dxa"/>
            <w:gridSpan w:val="2"/>
          </w:tcPr>
          <w:p w14:paraId="3B8E08CF" w14:textId="25577068" w:rsidR="000D5FED" w:rsidRPr="002667ED" w:rsidRDefault="000D5FED" w:rsidP="00117BB5">
            <w:pPr>
              <w:pStyle w:val="Default"/>
              <w:rPr>
                <w:rFonts w:ascii="Times New Roman" w:hAnsi="Times New Roman" w:cs="Times New Roman"/>
                <w:b/>
              </w:rPr>
            </w:pPr>
            <w:r w:rsidRPr="002667ED">
              <w:rPr>
                <w:rFonts w:ascii="Times New Roman" w:hAnsi="Times New Roman" w:cs="Times New Roman"/>
                <w:b/>
              </w:rPr>
              <w:t>Porcentaje de gastos del sector económico en tecnología:</w:t>
            </w:r>
          </w:p>
          <w:p w14:paraId="26801E59" w14:textId="0ABF13F3" w:rsidR="0089361F" w:rsidRPr="002667ED" w:rsidRDefault="0089361F" w:rsidP="00117BB5">
            <w:pPr>
              <w:pStyle w:val="Default"/>
              <w:rPr>
                <w:rFonts w:ascii="Times New Roman" w:hAnsi="Times New Roman" w:cs="Times New Roman"/>
                <w:color w:val="505050"/>
              </w:rPr>
            </w:pPr>
            <w:r w:rsidRPr="002667ED">
              <w:rPr>
                <w:rFonts w:ascii="Times New Roman" w:hAnsi="Times New Roman" w:cs="Times New Roman"/>
                <w:color w:val="505050"/>
              </w:rPr>
              <w:t>La tecnología tiene actualmente un papel importante en la gestión empresarial a nivel mundial, y se ha convertido en un instrumento fundamental para que las empresas sean cada vez más eficaces, eficientes y competitivas. </w:t>
            </w:r>
          </w:p>
          <w:p w14:paraId="1FE0F301" w14:textId="77777777" w:rsidR="0089361F" w:rsidRPr="002667ED" w:rsidRDefault="0089361F" w:rsidP="00117BB5">
            <w:pPr>
              <w:pStyle w:val="Default"/>
              <w:rPr>
                <w:rFonts w:ascii="Times New Roman" w:hAnsi="Times New Roman" w:cs="Times New Roman"/>
              </w:rPr>
            </w:pPr>
            <w:r w:rsidRPr="002667ED">
              <w:rPr>
                <w:rFonts w:ascii="Times New Roman" w:hAnsi="Times New Roman" w:cs="Times New Roman"/>
              </w:rPr>
              <w:t>Inversión en TIC En el 2</w:t>
            </w:r>
            <w:r w:rsidRPr="002667ED">
              <w:rPr>
                <w:rFonts w:ascii="Times New Roman" w:hAnsi="Times New Roman" w:cs="Times New Roman"/>
              </w:rPr>
              <w:t>021</w:t>
            </w:r>
            <w:r w:rsidRPr="002667ED">
              <w:rPr>
                <w:rFonts w:ascii="Times New Roman" w:hAnsi="Times New Roman" w:cs="Times New Roman"/>
              </w:rPr>
              <w:t>, el 66,7% de las empresas investigadas invierten en TIC. De este porcentaje, el 24,6% corresponde a empresas de manufactura</w:t>
            </w:r>
            <w:r w:rsidRPr="002667ED">
              <w:rPr>
                <w:rFonts w:ascii="Times New Roman" w:hAnsi="Times New Roman" w:cs="Times New Roman"/>
              </w:rPr>
              <w:t xml:space="preserve"> como por ejemplo </w:t>
            </w:r>
            <w:r w:rsidRPr="002667ED">
              <w:rPr>
                <w:rFonts w:ascii="Times New Roman" w:hAnsi="Times New Roman" w:cs="Times New Roman"/>
              </w:rPr>
              <w:t>compra de los dispositivos físicos, software o aplicaciones</w:t>
            </w:r>
            <w:r w:rsidRPr="002667ED">
              <w:rPr>
                <w:rFonts w:ascii="Times New Roman" w:hAnsi="Times New Roman" w:cs="Times New Roman"/>
              </w:rPr>
              <w:t>.</w:t>
            </w:r>
          </w:p>
          <w:p w14:paraId="69F368DA" w14:textId="52BFF2E1" w:rsidR="00412E50" w:rsidRPr="002667ED" w:rsidRDefault="0089361F" w:rsidP="0089361F">
            <w:pPr>
              <w:pStyle w:val="Default"/>
              <w:jc w:val="center"/>
              <w:rPr>
                <w:rFonts w:ascii="Times New Roman" w:hAnsi="Times New Roman" w:cs="Times New Roman"/>
                <w:b/>
              </w:rPr>
            </w:pPr>
            <w:r w:rsidRPr="002667ED">
              <w:rPr>
                <w:rFonts w:ascii="Times New Roman" w:hAnsi="Times New Roman" w:cs="Times New Roman"/>
                <w:b/>
                <w:noProof/>
              </w:rPr>
              <w:lastRenderedPageBreak/>
              <w:drawing>
                <wp:inline distT="0" distB="0" distL="0" distR="0" wp14:anchorId="36201C69" wp14:editId="468E5B89">
                  <wp:extent cx="4743450" cy="30196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54456" cy="3026689"/>
                          </a:xfrm>
                          <a:prstGeom prst="rect">
                            <a:avLst/>
                          </a:prstGeom>
                        </pic:spPr>
                      </pic:pic>
                    </a:graphicData>
                  </a:graphic>
                </wp:inline>
              </w:drawing>
            </w:r>
          </w:p>
          <w:p w14:paraId="31F07EE6" w14:textId="52F4C491" w:rsidR="000D5FED" w:rsidRPr="002667ED" w:rsidRDefault="000D5FED" w:rsidP="00117BB5">
            <w:pPr>
              <w:pStyle w:val="Default"/>
              <w:rPr>
                <w:rFonts w:ascii="Times New Roman" w:hAnsi="Times New Roman" w:cs="Times New Roman"/>
                <w:b/>
              </w:rPr>
            </w:pPr>
          </w:p>
        </w:tc>
      </w:tr>
      <w:tr w:rsidR="00470E7D" w:rsidRPr="002667ED" w14:paraId="5CA6B3A9" w14:textId="77777777" w:rsidTr="00233407">
        <w:trPr>
          <w:trHeight w:val="135"/>
        </w:trPr>
        <w:tc>
          <w:tcPr>
            <w:tcW w:w="9322" w:type="dxa"/>
            <w:gridSpan w:val="2"/>
            <w:shd w:val="clear" w:color="auto" w:fill="D0CECE" w:themeFill="background2" w:themeFillShade="E6"/>
          </w:tcPr>
          <w:p w14:paraId="343126B5" w14:textId="1D9E0EE3" w:rsidR="00470E7D" w:rsidRPr="002667ED" w:rsidRDefault="00470E7D" w:rsidP="00233407">
            <w:pPr>
              <w:rPr>
                <w:b/>
              </w:rPr>
            </w:pPr>
            <w:r w:rsidRPr="002667ED">
              <w:rPr>
                <w:b/>
              </w:rPr>
              <w:lastRenderedPageBreak/>
              <w:t xml:space="preserve">IV. FUENTES DE CONSULTA: </w:t>
            </w:r>
          </w:p>
        </w:tc>
      </w:tr>
      <w:tr w:rsidR="00462FDB" w:rsidRPr="002667ED" w14:paraId="07264CA3" w14:textId="77777777" w:rsidTr="00117BB5">
        <w:trPr>
          <w:trHeight w:val="147"/>
        </w:trPr>
        <w:tc>
          <w:tcPr>
            <w:tcW w:w="9322" w:type="dxa"/>
            <w:gridSpan w:val="2"/>
          </w:tcPr>
          <w:p w14:paraId="462584D0" w14:textId="26CC4408" w:rsidR="002B3340" w:rsidRPr="002667ED" w:rsidRDefault="002B3340" w:rsidP="00117BB5">
            <w:pPr>
              <w:pStyle w:val="Default"/>
              <w:rPr>
                <w:rFonts w:ascii="Times New Roman" w:hAnsi="Times New Roman" w:cs="Times New Roman"/>
                <w:bCs/>
              </w:rPr>
            </w:pPr>
            <w:r w:rsidRPr="002667ED">
              <w:rPr>
                <w:rFonts w:ascii="Times New Roman" w:hAnsi="Times New Roman" w:cs="Times New Roman"/>
                <w:bCs/>
              </w:rPr>
              <w:t>&lt;Coloque las fuentes de donde ha obtenido la información de las empresas del sector&gt;</w:t>
            </w:r>
          </w:p>
          <w:p w14:paraId="1883D7B1" w14:textId="77777777" w:rsidR="00462FDB" w:rsidRPr="002667ED" w:rsidRDefault="00462FDB" w:rsidP="00117BB5">
            <w:pPr>
              <w:pStyle w:val="Default"/>
              <w:rPr>
                <w:rFonts w:ascii="Times New Roman" w:hAnsi="Times New Roman" w:cs="Times New Roman"/>
                <w:b/>
                <w:bCs/>
              </w:rPr>
            </w:pPr>
          </w:p>
          <w:p w14:paraId="69C85E10" w14:textId="77777777" w:rsidR="0000704A" w:rsidRPr="002667ED" w:rsidRDefault="0000704A" w:rsidP="0000704A">
            <w:pPr>
              <w:pStyle w:val="Default"/>
              <w:rPr>
                <w:rFonts w:ascii="Times New Roman" w:hAnsi="Times New Roman" w:cs="Times New Roman"/>
                <w:b/>
                <w:bCs/>
              </w:rPr>
            </w:pPr>
            <w:hyperlink r:id="rId12" w:history="1">
              <w:r w:rsidRPr="002667ED">
                <w:rPr>
                  <w:rStyle w:val="Hyperlink"/>
                  <w:rFonts w:ascii="Times New Roman" w:hAnsi="Times New Roman" w:cs="Times New Roman"/>
                  <w:b/>
                  <w:bCs/>
                </w:rPr>
                <w:t>https://ascexlogic.com/importaciones-a-ecuador/</w:t>
              </w:r>
            </w:hyperlink>
          </w:p>
          <w:p w14:paraId="46CD7BD5" w14:textId="77777777" w:rsidR="0000704A" w:rsidRPr="002667ED" w:rsidRDefault="0000704A" w:rsidP="0000704A">
            <w:pPr>
              <w:pStyle w:val="Default"/>
              <w:rPr>
                <w:rFonts w:ascii="Times New Roman" w:hAnsi="Times New Roman" w:cs="Times New Roman"/>
                <w:b/>
                <w:bCs/>
              </w:rPr>
            </w:pPr>
            <w:hyperlink r:id="rId13" w:history="1">
              <w:r w:rsidRPr="002667ED">
                <w:rPr>
                  <w:rStyle w:val="Hyperlink"/>
                  <w:rFonts w:ascii="Times New Roman" w:hAnsi="Times New Roman" w:cs="Times New Roman"/>
                  <w:b/>
                  <w:bCs/>
                </w:rPr>
                <w:t>https://www.comunidadandina.org/DocOficialesFiles/DEstadisticos/SGDE916.pdf</w:t>
              </w:r>
            </w:hyperlink>
          </w:p>
          <w:p w14:paraId="5414630F" w14:textId="77777777" w:rsidR="0000704A" w:rsidRPr="002667ED" w:rsidRDefault="0000704A" w:rsidP="0000704A">
            <w:pPr>
              <w:pStyle w:val="Default"/>
              <w:rPr>
                <w:rFonts w:ascii="Times New Roman" w:hAnsi="Times New Roman" w:cs="Times New Roman"/>
                <w:b/>
                <w:bCs/>
              </w:rPr>
            </w:pPr>
            <w:hyperlink r:id="rId14" w:history="1">
              <w:r w:rsidRPr="002667ED">
                <w:rPr>
                  <w:rStyle w:val="Hyperlink"/>
                  <w:rFonts w:ascii="Times New Roman" w:hAnsi="Times New Roman" w:cs="Times New Roman"/>
                  <w:b/>
                  <w:bCs/>
                </w:rPr>
                <w:t>https://www.ekosnegocios.com/ranking-empresarial</w:t>
              </w:r>
            </w:hyperlink>
          </w:p>
          <w:p w14:paraId="2D2917A2" w14:textId="78258501" w:rsidR="0000704A" w:rsidRPr="002667ED" w:rsidRDefault="0000704A" w:rsidP="0000704A">
            <w:pPr>
              <w:pStyle w:val="Default"/>
              <w:rPr>
                <w:rFonts w:ascii="Times New Roman" w:hAnsi="Times New Roman" w:cs="Times New Roman"/>
                <w:b/>
                <w:bCs/>
              </w:rPr>
            </w:pPr>
            <w:hyperlink r:id="rId15" w:history="1">
              <w:r w:rsidRPr="002667ED">
                <w:rPr>
                  <w:rStyle w:val="Hyperlink"/>
                  <w:rFonts w:ascii="Times New Roman" w:hAnsi="Times New Roman" w:cs="Times New Roman"/>
                  <w:b/>
                  <w:bCs/>
                </w:rPr>
                <w:t>https://www.supercias.gob.ec/portalscvs/</w:t>
              </w:r>
            </w:hyperlink>
          </w:p>
          <w:p w14:paraId="526C66EE" w14:textId="3F36E3C3" w:rsidR="0000704A" w:rsidRPr="002667ED" w:rsidRDefault="0000704A" w:rsidP="0000704A">
            <w:pPr>
              <w:pStyle w:val="Default"/>
              <w:rPr>
                <w:rFonts w:ascii="Times New Roman" w:hAnsi="Times New Roman" w:cs="Times New Roman"/>
                <w:b/>
                <w:bCs/>
              </w:rPr>
            </w:pPr>
            <w:r w:rsidRPr="002667ED">
              <w:rPr>
                <w:rFonts w:ascii="Times New Roman" w:hAnsi="Times New Roman" w:cs="Times New Roman"/>
                <w:b/>
                <w:bCs/>
              </w:rPr>
              <w:fldChar w:fldCharType="begin"/>
            </w:r>
            <w:ins w:id="39" w:author="EVELYN PATRICIA RIOFRIO CHILA" w:date="2022-05-20T22:25:00Z">
              <w:r w:rsidRPr="002667ED">
                <w:rPr>
                  <w:rFonts w:ascii="Times New Roman" w:hAnsi="Times New Roman" w:cs="Times New Roman"/>
                  <w:b/>
                  <w:bCs/>
                </w:rPr>
                <w:instrText xml:space="preserve"> HYPERLINK "</w:instrText>
              </w:r>
            </w:ins>
            <w:r w:rsidRPr="002667ED">
              <w:rPr>
                <w:rFonts w:ascii="Times New Roman" w:hAnsi="Times New Roman" w:cs="Times New Roman"/>
                <w:b/>
                <w:bCs/>
              </w:rPr>
              <w:instrText>https://www.ecuadorencifras.gob.ec/estadisticas/</w:instrText>
            </w:r>
            <w:ins w:id="40" w:author="EVELYN PATRICIA RIOFRIO CHILA" w:date="2022-05-20T22:25:00Z">
              <w:r w:rsidRPr="002667ED">
                <w:rPr>
                  <w:rFonts w:ascii="Times New Roman" w:hAnsi="Times New Roman" w:cs="Times New Roman"/>
                  <w:b/>
                  <w:bCs/>
                </w:rPr>
                <w:instrText xml:space="preserve">" </w:instrText>
              </w:r>
            </w:ins>
            <w:r w:rsidRPr="002667ED">
              <w:rPr>
                <w:rFonts w:ascii="Times New Roman" w:hAnsi="Times New Roman" w:cs="Times New Roman"/>
                <w:b/>
                <w:bCs/>
              </w:rPr>
              <w:fldChar w:fldCharType="separate"/>
            </w:r>
            <w:r w:rsidRPr="002667ED">
              <w:rPr>
                <w:rStyle w:val="Hyperlink"/>
                <w:rFonts w:ascii="Times New Roman" w:hAnsi="Times New Roman" w:cs="Times New Roman"/>
                <w:b/>
                <w:bCs/>
              </w:rPr>
              <w:t>https://www.ecuadorencifras.gob.ec/estadisticas/</w:t>
            </w:r>
            <w:r w:rsidRPr="002667ED">
              <w:rPr>
                <w:rFonts w:ascii="Times New Roman" w:hAnsi="Times New Roman" w:cs="Times New Roman"/>
                <w:b/>
                <w:bCs/>
              </w:rPr>
              <w:fldChar w:fldCharType="end"/>
            </w:r>
          </w:p>
          <w:p w14:paraId="37CC7A65" w14:textId="153047FB" w:rsidR="00FA7A5A" w:rsidRPr="002667ED" w:rsidRDefault="00FA7A5A" w:rsidP="0000704A">
            <w:pPr>
              <w:pStyle w:val="Default"/>
              <w:rPr>
                <w:rFonts w:ascii="Times New Roman" w:hAnsi="Times New Roman" w:cs="Times New Roman"/>
                <w:b/>
                <w:bCs/>
              </w:rPr>
            </w:pPr>
            <w:hyperlink r:id="rId16" w:history="1">
              <w:r w:rsidRPr="002667ED">
                <w:rPr>
                  <w:rStyle w:val="Hyperlink"/>
                  <w:rFonts w:ascii="Times New Roman" w:hAnsi="Times New Roman" w:cs="Times New Roman"/>
                  <w:b/>
                  <w:bCs/>
                </w:rPr>
                <w:t>https://www.ecuadorencifras.gob.ec/documentos/web-inec/Estadisticas_Economicas/Tecnologia_Inform_Comun_Empresas-tics/2015/2015_TICEMPRESAS_PRESENTACION.pdf</w:t>
              </w:r>
            </w:hyperlink>
          </w:p>
          <w:p w14:paraId="1B281F5B" w14:textId="381C6989" w:rsidR="00FA7A5A" w:rsidRPr="002667ED" w:rsidRDefault="0089361F" w:rsidP="0000704A">
            <w:pPr>
              <w:pStyle w:val="Default"/>
              <w:rPr>
                <w:rFonts w:ascii="Times New Roman" w:hAnsi="Times New Roman" w:cs="Times New Roman"/>
                <w:b/>
                <w:bCs/>
              </w:rPr>
            </w:pPr>
            <w:hyperlink r:id="rId17" w:history="1">
              <w:r w:rsidRPr="002667ED">
                <w:rPr>
                  <w:rStyle w:val="Hyperlink"/>
                  <w:rFonts w:ascii="Times New Roman" w:hAnsi="Times New Roman" w:cs="Times New Roman"/>
                  <w:b/>
                  <w:bCs/>
                </w:rPr>
                <w:t>https://www.pronaca.com/</w:t>
              </w:r>
            </w:hyperlink>
          </w:p>
          <w:p w14:paraId="25150AEA" w14:textId="50D2196B" w:rsidR="0089361F" w:rsidRPr="002667ED" w:rsidRDefault="0089361F" w:rsidP="0000704A">
            <w:pPr>
              <w:pStyle w:val="Default"/>
              <w:rPr>
                <w:rFonts w:ascii="Times New Roman" w:hAnsi="Times New Roman" w:cs="Times New Roman"/>
                <w:b/>
                <w:bCs/>
              </w:rPr>
            </w:pPr>
            <w:hyperlink r:id="rId18" w:history="1">
              <w:r w:rsidRPr="002667ED">
                <w:rPr>
                  <w:rStyle w:val="Hyperlink"/>
                  <w:rFonts w:ascii="Times New Roman" w:hAnsi="Times New Roman" w:cs="Times New Roman"/>
                  <w:b/>
                  <w:bCs/>
                </w:rPr>
                <w:t>https://www.nestle.com.ec/es</w:t>
              </w:r>
            </w:hyperlink>
          </w:p>
          <w:p w14:paraId="32659800" w14:textId="1D03B4FE" w:rsidR="0089361F" w:rsidRPr="002667ED" w:rsidRDefault="0089361F" w:rsidP="0000704A">
            <w:pPr>
              <w:pStyle w:val="Default"/>
              <w:rPr>
                <w:rFonts w:ascii="Times New Roman" w:hAnsi="Times New Roman" w:cs="Times New Roman"/>
                <w:b/>
                <w:bCs/>
              </w:rPr>
            </w:pPr>
            <w:hyperlink r:id="rId19" w:history="1">
              <w:r w:rsidRPr="002667ED">
                <w:rPr>
                  <w:rStyle w:val="Hyperlink"/>
                  <w:rFonts w:ascii="Times New Roman" w:hAnsi="Times New Roman" w:cs="Times New Roman"/>
                  <w:b/>
                  <w:bCs/>
                </w:rPr>
                <w:t>https://www.eppetroecuador.ec/</w:t>
              </w:r>
            </w:hyperlink>
          </w:p>
          <w:p w14:paraId="30612BC0" w14:textId="6C535B57" w:rsidR="0089361F" w:rsidRPr="002667ED" w:rsidRDefault="0089361F" w:rsidP="0000704A">
            <w:pPr>
              <w:pStyle w:val="Default"/>
              <w:rPr>
                <w:rFonts w:ascii="Times New Roman" w:hAnsi="Times New Roman" w:cs="Times New Roman"/>
                <w:b/>
                <w:bCs/>
              </w:rPr>
            </w:pPr>
            <w:hyperlink r:id="rId20" w:history="1">
              <w:r w:rsidRPr="002667ED">
                <w:rPr>
                  <w:rStyle w:val="Hyperlink"/>
                  <w:rFonts w:ascii="Times New Roman" w:hAnsi="Times New Roman" w:cs="Times New Roman"/>
                  <w:b/>
                  <w:bCs/>
                </w:rPr>
                <w:t>https://tesquimsa.com.ec/</w:t>
              </w:r>
            </w:hyperlink>
          </w:p>
          <w:p w14:paraId="2875F403" w14:textId="254A4610" w:rsidR="0089361F" w:rsidRPr="002667ED" w:rsidRDefault="0089361F" w:rsidP="0000704A">
            <w:pPr>
              <w:pStyle w:val="Default"/>
              <w:rPr>
                <w:rFonts w:ascii="Times New Roman" w:hAnsi="Times New Roman" w:cs="Times New Roman"/>
                <w:b/>
                <w:bCs/>
              </w:rPr>
            </w:pPr>
            <w:hyperlink r:id="rId21" w:history="1">
              <w:r w:rsidRPr="002667ED">
                <w:rPr>
                  <w:rStyle w:val="Hyperlink"/>
                  <w:rFonts w:ascii="Times New Roman" w:hAnsi="Times New Roman" w:cs="Times New Roman"/>
                  <w:b/>
                  <w:bCs/>
                </w:rPr>
                <w:t>https://www.ekosnegocios.com/empresa/industrial-papelera-ecuatoriana-sa</w:t>
              </w:r>
            </w:hyperlink>
          </w:p>
          <w:p w14:paraId="1D34E57A" w14:textId="77777777" w:rsidR="0089361F" w:rsidRPr="002667ED" w:rsidRDefault="0089361F" w:rsidP="0000704A">
            <w:pPr>
              <w:pStyle w:val="Default"/>
              <w:rPr>
                <w:rFonts w:ascii="Times New Roman" w:hAnsi="Times New Roman" w:cs="Times New Roman"/>
                <w:b/>
                <w:bCs/>
              </w:rPr>
            </w:pPr>
          </w:p>
          <w:p w14:paraId="73CD4D14" w14:textId="77777777" w:rsidR="0000704A" w:rsidRPr="002667ED" w:rsidRDefault="0000704A" w:rsidP="0000704A">
            <w:pPr>
              <w:pStyle w:val="Default"/>
              <w:rPr>
                <w:rFonts w:ascii="Times New Roman" w:hAnsi="Times New Roman" w:cs="Times New Roman"/>
                <w:b/>
                <w:bCs/>
              </w:rPr>
            </w:pPr>
          </w:p>
          <w:p w14:paraId="0C5F9743" w14:textId="77777777" w:rsidR="00462FDB" w:rsidRPr="002667ED" w:rsidRDefault="00462FDB" w:rsidP="00117BB5">
            <w:pPr>
              <w:pStyle w:val="Default"/>
              <w:rPr>
                <w:rFonts w:ascii="Times New Roman" w:hAnsi="Times New Roman" w:cs="Times New Roman"/>
                <w:b/>
                <w:bCs/>
              </w:rPr>
            </w:pPr>
          </w:p>
          <w:p w14:paraId="4A3AA1F5" w14:textId="77777777" w:rsidR="00462FDB" w:rsidRPr="002667ED" w:rsidRDefault="00462FDB" w:rsidP="00117BB5">
            <w:pPr>
              <w:pStyle w:val="Default"/>
              <w:rPr>
                <w:rFonts w:ascii="Times New Roman" w:hAnsi="Times New Roman" w:cs="Times New Roman"/>
                <w:b/>
                <w:bCs/>
              </w:rPr>
            </w:pPr>
          </w:p>
          <w:p w14:paraId="46640BD2" w14:textId="77777777" w:rsidR="00462FDB" w:rsidRPr="002667ED" w:rsidRDefault="00462FDB" w:rsidP="00117BB5">
            <w:pPr>
              <w:pStyle w:val="Default"/>
              <w:rPr>
                <w:rFonts w:ascii="Times New Roman" w:hAnsi="Times New Roman" w:cs="Times New Roman"/>
                <w:b/>
                <w:bCs/>
              </w:rPr>
            </w:pPr>
          </w:p>
        </w:tc>
      </w:tr>
    </w:tbl>
    <w:p w14:paraId="348DACE7" w14:textId="1921DEF7" w:rsidR="006448FC" w:rsidRPr="002667ED" w:rsidRDefault="00E45D45">
      <w:pPr>
        <w:rPr>
          <w:b/>
        </w:rPr>
      </w:pPr>
    </w:p>
    <w:sectPr w:rsidR="006448FC" w:rsidRPr="002667ED" w:rsidSect="0035450E">
      <w:headerReference w:type="even" r:id="rId22"/>
      <w:headerReference w:type="default" r:id="rId23"/>
      <w:footerReference w:type="default" r:id="rId24"/>
      <w:pgSz w:w="11906" w:h="16838"/>
      <w:pgMar w:top="1258" w:right="1133"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5C3C" w14:textId="77777777" w:rsidR="00E45D45" w:rsidRDefault="00E45D45">
      <w:r>
        <w:separator/>
      </w:r>
    </w:p>
  </w:endnote>
  <w:endnote w:type="continuationSeparator" w:id="0">
    <w:p w14:paraId="2B37AFB2" w14:textId="77777777" w:rsidR="00E45D45" w:rsidRDefault="00E4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D234" w14:textId="217F448C" w:rsidR="00446EDF" w:rsidRPr="00446EDF" w:rsidRDefault="00446EDF">
    <w:pPr>
      <w:pStyle w:val="Footer"/>
      <w:rPr>
        <w:rFonts w:asciiTheme="minorHAnsi" w:hAnsiTheme="minorHAnsi" w:cstheme="minorHAnsi"/>
        <w:sz w:val="20"/>
        <w:lang w:val="es-MX"/>
      </w:rPr>
    </w:pPr>
    <w:r w:rsidRPr="00446EDF">
      <w:rPr>
        <w:rFonts w:asciiTheme="minorHAnsi" w:hAnsiTheme="minorHAnsi" w:cstheme="minorHAnsi"/>
        <w:sz w:val="20"/>
        <w:lang w:val="es-MX"/>
      </w:rPr>
      <w:t>Prácticum académico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35BCE" w14:textId="77777777" w:rsidR="00E45D45" w:rsidRDefault="00E45D45">
      <w:r>
        <w:separator/>
      </w:r>
    </w:p>
  </w:footnote>
  <w:footnote w:type="continuationSeparator" w:id="0">
    <w:p w14:paraId="5792779E" w14:textId="77777777" w:rsidR="00E45D45" w:rsidRDefault="00E45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F548" w14:textId="77777777" w:rsidR="005266BB" w:rsidRDefault="00462F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59EB3" w14:textId="77777777" w:rsidR="005266BB" w:rsidRDefault="00E45D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9D45" w14:textId="77777777" w:rsidR="005266BB" w:rsidRDefault="00E45D45">
    <w:pPr>
      <w:pStyle w:val="Header"/>
      <w:framePr w:wrap="around" w:vAnchor="text" w:hAnchor="margin" w:xAlign="right" w:y="1"/>
      <w:rPr>
        <w:rStyle w:val="PageNumber"/>
      </w:rPr>
    </w:pPr>
  </w:p>
  <w:p w14:paraId="76635B8C" w14:textId="198D7D1A" w:rsidR="005266BB" w:rsidRDefault="00446EDF">
    <w:pPr>
      <w:pStyle w:val="Header"/>
      <w:ind w:right="360"/>
    </w:pPr>
    <w:r>
      <w:rPr>
        <w:noProof/>
      </w:rPr>
      <w:drawing>
        <wp:anchor distT="0" distB="0" distL="114300" distR="114300" simplePos="0" relativeHeight="251659264" behindDoc="0" locked="0" layoutInCell="1" allowOverlap="1" wp14:anchorId="640512EE" wp14:editId="7963EA72">
          <wp:simplePos x="0" y="0"/>
          <wp:positionH relativeFrom="margin">
            <wp:align>right</wp:align>
          </wp:positionH>
          <wp:positionV relativeFrom="paragraph">
            <wp:posOffset>-60711</wp:posOffset>
          </wp:positionV>
          <wp:extent cx="588010" cy="423545"/>
          <wp:effectExtent l="0" t="0" r="2540" b="0"/>
          <wp:wrapTight wrapText="bothSides">
            <wp:wrapPolygon edited="0">
              <wp:start x="0" y="0"/>
              <wp:lineTo x="0" y="11658"/>
              <wp:lineTo x="5598" y="15544"/>
              <wp:lineTo x="4898" y="20402"/>
              <wp:lineTo x="20294" y="20402"/>
              <wp:lineTo x="20994" y="17487"/>
              <wp:lineTo x="20994" y="10687"/>
              <wp:lineTo x="18194" y="0"/>
              <wp:lineTo x="0" y="0"/>
            </wp:wrapPolygon>
          </wp:wrapTight>
          <wp:docPr id="1" name="Imagen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Imagen 5">
                    <a:extLst>
                      <a:ext uri="{FF2B5EF4-FFF2-40B4-BE49-F238E27FC236}">
                        <a16:creationId xmlns:a16="http://schemas.microsoft.com/office/drawing/2014/main" id="{00000000-0008-0000-0000-000003000000}"/>
                      </a:ext>
                    </a:extLst>
                  </pic:cNvPr>
                  <pic:cNvPicPr/>
                </pic:nvPicPr>
                <pic:blipFill>
                  <a:blip r:embed="rId1"/>
                  <a:stretch/>
                </pic:blipFill>
                <pic:spPr>
                  <a:xfrm>
                    <a:off x="0" y="0"/>
                    <a:ext cx="588010" cy="423545"/>
                  </a:xfrm>
                  <a:prstGeom prst="rect">
                    <a:avLst/>
                  </a:prstGeom>
                  <a:ln w="0">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FD5"/>
    <w:multiLevelType w:val="hybridMultilevel"/>
    <w:tmpl w:val="6BDAE5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4811D3E"/>
    <w:multiLevelType w:val="hybridMultilevel"/>
    <w:tmpl w:val="C53E8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4025371"/>
    <w:multiLevelType w:val="hybridMultilevel"/>
    <w:tmpl w:val="E7F2B430"/>
    <w:lvl w:ilvl="0" w:tplc="0A082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B65AF"/>
    <w:multiLevelType w:val="hybridMultilevel"/>
    <w:tmpl w:val="85DA9B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8087846"/>
    <w:multiLevelType w:val="hybridMultilevel"/>
    <w:tmpl w:val="C53E8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AD2006E"/>
    <w:multiLevelType w:val="hybridMultilevel"/>
    <w:tmpl w:val="3B80E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35B2B"/>
    <w:multiLevelType w:val="hybridMultilevel"/>
    <w:tmpl w:val="9AC04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336839"/>
    <w:multiLevelType w:val="hybridMultilevel"/>
    <w:tmpl w:val="500EA1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15637318">
    <w:abstractNumId w:val="1"/>
  </w:num>
  <w:num w:numId="2" w16cid:durableId="2046716587">
    <w:abstractNumId w:val="0"/>
  </w:num>
  <w:num w:numId="3" w16cid:durableId="1265311485">
    <w:abstractNumId w:val="7"/>
  </w:num>
  <w:num w:numId="4" w16cid:durableId="432552410">
    <w:abstractNumId w:val="4"/>
  </w:num>
  <w:num w:numId="5" w16cid:durableId="987784203">
    <w:abstractNumId w:val="5"/>
  </w:num>
  <w:num w:numId="6" w16cid:durableId="700936174">
    <w:abstractNumId w:val="3"/>
  </w:num>
  <w:num w:numId="7" w16cid:durableId="425659682">
    <w:abstractNumId w:val="6"/>
  </w:num>
  <w:num w:numId="8" w16cid:durableId="7777185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OFRIO CHILA EVELYN PATRICIA">
    <w15:presenceInfo w15:providerId="AD" w15:userId="S::serviciosgenerales@cruzrojainstituto.edu.ec::c94825ff-e2fb-402b-bbfd-b1c5abd7fdc9"/>
  </w15:person>
  <w15:person w15:author="EVELYN PATRICIA RIOFRIO CHILA">
    <w15:presenceInfo w15:providerId="None" w15:userId="EVELYN PATRICIA RIOFRIO C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DB"/>
    <w:rsid w:val="0000704A"/>
    <w:rsid w:val="000668A5"/>
    <w:rsid w:val="000B6E66"/>
    <w:rsid w:val="000D5FED"/>
    <w:rsid w:val="00116C5F"/>
    <w:rsid w:val="001215CA"/>
    <w:rsid w:val="001B559C"/>
    <w:rsid w:val="001C27D3"/>
    <w:rsid w:val="001E42D3"/>
    <w:rsid w:val="00200280"/>
    <w:rsid w:val="00231A0D"/>
    <w:rsid w:val="00233407"/>
    <w:rsid w:val="00235D02"/>
    <w:rsid w:val="00254728"/>
    <w:rsid w:val="00265FB5"/>
    <w:rsid w:val="002667ED"/>
    <w:rsid w:val="002B3340"/>
    <w:rsid w:val="00327EE7"/>
    <w:rsid w:val="0035450E"/>
    <w:rsid w:val="003735A8"/>
    <w:rsid w:val="00412E50"/>
    <w:rsid w:val="00417E69"/>
    <w:rsid w:val="0042671C"/>
    <w:rsid w:val="00433C01"/>
    <w:rsid w:val="004375F5"/>
    <w:rsid w:val="00446EDF"/>
    <w:rsid w:val="00462FDB"/>
    <w:rsid w:val="004642F8"/>
    <w:rsid w:val="00470E7D"/>
    <w:rsid w:val="004D7E36"/>
    <w:rsid w:val="004E6C59"/>
    <w:rsid w:val="00524E8E"/>
    <w:rsid w:val="005865C9"/>
    <w:rsid w:val="00591C02"/>
    <w:rsid w:val="005A05D8"/>
    <w:rsid w:val="005E498F"/>
    <w:rsid w:val="005F48C9"/>
    <w:rsid w:val="0060359F"/>
    <w:rsid w:val="00605B9A"/>
    <w:rsid w:val="00615C79"/>
    <w:rsid w:val="006231A1"/>
    <w:rsid w:val="00673CFF"/>
    <w:rsid w:val="006C3B45"/>
    <w:rsid w:val="00784937"/>
    <w:rsid w:val="00812956"/>
    <w:rsid w:val="00850CA4"/>
    <w:rsid w:val="00857455"/>
    <w:rsid w:val="0089361F"/>
    <w:rsid w:val="008E0DFA"/>
    <w:rsid w:val="0093490F"/>
    <w:rsid w:val="00970610"/>
    <w:rsid w:val="0097604E"/>
    <w:rsid w:val="009A4372"/>
    <w:rsid w:val="009D54B1"/>
    <w:rsid w:val="00A10AE6"/>
    <w:rsid w:val="00BA63BD"/>
    <w:rsid w:val="00BF2DAE"/>
    <w:rsid w:val="00C01607"/>
    <w:rsid w:val="00C1121C"/>
    <w:rsid w:val="00C355F5"/>
    <w:rsid w:val="00C41D41"/>
    <w:rsid w:val="00C50A3D"/>
    <w:rsid w:val="00C63757"/>
    <w:rsid w:val="00C85DCF"/>
    <w:rsid w:val="00CD48DA"/>
    <w:rsid w:val="00CF194D"/>
    <w:rsid w:val="00D34CE0"/>
    <w:rsid w:val="00D8218F"/>
    <w:rsid w:val="00DB2D23"/>
    <w:rsid w:val="00DD65C2"/>
    <w:rsid w:val="00DF70B2"/>
    <w:rsid w:val="00E202B8"/>
    <w:rsid w:val="00E24678"/>
    <w:rsid w:val="00E45D45"/>
    <w:rsid w:val="00EB2238"/>
    <w:rsid w:val="00EF3081"/>
    <w:rsid w:val="00F83D0F"/>
    <w:rsid w:val="00FA7A5A"/>
    <w:rsid w:val="00FE47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448D"/>
  <w15:chartTrackingRefBased/>
  <w15:docId w15:val="{1DC0AB32-A756-4FAA-8590-DBDD857B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FDB"/>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2FDB"/>
    <w:pPr>
      <w:tabs>
        <w:tab w:val="center" w:pos="4252"/>
        <w:tab w:val="right" w:pos="8504"/>
      </w:tabs>
    </w:pPr>
  </w:style>
  <w:style w:type="character" w:customStyle="1" w:styleId="HeaderChar">
    <w:name w:val="Header Char"/>
    <w:basedOn w:val="DefaultParagraphFont"/>
    <w:link w:val="Header"/>
    <w:uiPriority w:val="99"/>
    <w:rsid w:val="00462FDB"/>
    <w:rPr>
      <w:rFonts w:ascii="Times New Roman" w:eastAsia="Times New Roman" w:hAnsi="Times New Roman" w:cs="Times New Roman"/>
      <w:sz w:val="24"/>
      <w:szCs w:val="24"/>
      <w:lang w:val="es-ES" w:eastAsia="es-ES"/>
    </w:rPr>
  </w:style>
  <w:style w:type="character" w:styleId="PageNumber">
    <w:name w:val="page number"/>
    <w:basedOn w:val="DefaultParagraphFont"/>
    <w:rsid w:val="00462FDB"/>
  </w:style>
  <w:style w:type="character" w:styleId="Hyperlink">
    <w:name w:val="Hyperlink"/>
    <w:uiPriority w:val="99"/>
    <w:unhideWhenUsed/>
    <w:rsid w:val="00462FDB"/>
    <w:rPr>
      <w:color w:val="0000FF"/>
      <w:u w:val="single"/>
    </w:rPr>
  </w:style>
  <w:style w:type="paragraph" w:customStyle="1" w:styleId="Default">
    <w:name w:val="Default"/>
    <w:rsid w:val="00462FDB"/>
    <w:pPr>
      <w:autoSpaceDE w:val="0"/>
      <w:autoSpaceDN w:val="0"/>
      <w:adjustRightInd w:val="0"/>
      <w:spacing w:after="0" w:line="240" w:lineRule="auto"/>
    </w:pPr>
    <w:rPr>
      <w:rFonts w:ascii="Calibri" w:eastAsia="Times New Roman" w:hAnsi="Calibri" w:cs="Calibri"/>
      <w:color w:val="000000"/>
      <w:sz w:val="24"/>
      <w:szCs w:val="24"/>
      <w:lang w:eastAsia="es-EC"/>
    </w:rPr>
  </w:style>
  <w:style w:type="character" w:styleId="CommentReference">
    <w:name w:val="annotation reference"/>
    <w:uiPriority w:val="99"/>
    <w:unhideWhenUsed/>
    <w:rsid w:val="00462FDB"/>
    <w:rPr>
      <w:sz w:val="16"/>
      <w:szCs w:val="16"/>
    </w:rPr>
  </w:style>
  <w:style w:type="paragraph" w:styleId="CommentText">
    <w:name w:val="annotation text"/>
    <w:basedOn w:val="Normal"/>
    <w:link w:val="CommentTextChar"/>
    <w:uiPriority w:val="99"/>
    <w:unhideWhenUsed/>
    <w:rsid w:val="00462FDB"/>
    <w:pPr>
      <w:spacing w:after="200"/>
    </w:pPr>
    <w:rPr>
      <w:rFonts w:ascii="Calibri" w:eastAsia="Calibri" w:hAnsi="Calibri"/>
      <w:sz w:val="20"/>
      <w:szCs w:val="20"/>
      <w:lang w:val="es-EC" w:eastAsia="en-US"/>
    </w:rPr>
  </w:style>
  <w:style w:type="character" w:customStyle="1" w:styleId="CommentTextChar">
    <w:name w:val="Comment Text Char"/>
    <w:basedOn w:val="DefaultParagraphFont"/>
    <w:link w:val="CommentText"/>
    <w:uiPriority w:val="99"/>
    <w:rsid w:val="00462FD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462F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FDB"/>
    <w:rPr>
      <w:rFonts w:ascii="Segoe UI" w:eastAsia="Times New Roman" w:hAnsi="Segoe UI" w:cs="Segoe UI"/>
      <w:sz w:val="18"/>
      <w:szCs w:val="18"/>
      <w:lang w:val="es-ES" w:eastAsia="es-ES"/>
    </w:rPr>
  </w:style>
  <w:style w:type="paragraph" w:styleId="CommentSubject">
    <w:name w:val="annotation subject"/>
    <w:basedOn w:val="CommentText"/>
    <w:next w:val="CommentText"/>
    <w:link w:val="CommentSubjectChar"/>
    <w:uiPriority w:val="99"/>
    <w:semiHidden/>
    <w:unhideWhenUsed/>
    <w:rsid w:val="00DD65C2"/>
    <w:pPr>
      <w:spacing w:after="0"/>
    </w:pPr>
    <w:rPr>
      <w:rFonts w:ascii="Times New Roman" w:eastAsia="Times New Roman" w:hAnsi="Times New Roman"/>
      <w:b/>
      <w:bCs/>
      <w:lang w:val="es-ES" w:eastAsia="es-ES"/>
    </w:rPr>
  </w:style>
  <w:style w:type="character" w:customStyle="1" w:styleId="CommentSubjectChar">
    <w:name w:val="Comment Subject Char"/>
    <w:basedOn w:val="CommentTextChar"/>
    <w:link w:val="CommentSubject"/>
    <w:uiPriority w:val="99"/>
    <w:semiHidden/>
    <w:rsid w:val="00DD65C2"/>
    <w:rPr>
      <w:rFonts w:ascii="Times New Roman" w:eastAsia="Times New Roman" w:hAnsi="Times New Roman" w:cs="Times New Roman"/>
      <w:b/>
      <w:bCs/>
      <w:sz w:val="20"/>
      <w:szCs w:val="20"/>
      <w:lang w:val="es-ES" w:eastAsia="es-ES"/>
    </w:rPr>
  </w:style>
  <w:style w:type="paragraph" w:styleId="ListParagraph">
    <w:name w:val="List Paragraph"/>
    <w:basedOn w:val="Normal"/>
    <w:uiPriority w:val="34"/>
    <w:qFormat/>
    <w:rsid w:val="00D34CE0"/>
    <w:pPr>
      <w:ind w:left="720"/>
      <w:contextualSpacing/>
    </w:pPr>
  </w:style>
  <w:style w:type="paragraph" w:styleId="Footer">
    <w:name w:val="footer"/>
    <w:basedOn w:val="Normal"/>
    <w:link w:val="FooterChar"/>
    <w:uiPriority w:val="99"/>
    <w:unhideWhenUsed/>
    <w:rsid w:val="00446EDF"/>
    <w:pPr>
      <w:tabs>
        <w:tab w:val="center" w:pos="4252"/>
        <w:tab w:val="right" w:pos="8504"/>
      </w:tabs>
    </w:pPr>
  </w:style>
  <w:style w:type="character" w:customStyle="1" w:styleId="FooterChar">
    <w:name w:val="Footer Char"/>
    <w:basedOn w:val="DefaultParagraphFont"/>
    <w:link w:val="Footer"/>
    <w:uiPriority w:val="99"/>
    <w:rsid w:val="00446EDF"/>
    <w:rPr>
      <w:rFonts w:ascii="Times New Roman" w:eastAsia="Times New Roman" w:hAnsi="Times New Roman" w:cs="Times New Roman"/>
      <w:sz w:val="24"/>
      <w:szCs w:val="24"/>
      <w:lang w:val="es-ES" w:eastAsia="es-ES"/>
    </w:rPr>
  </w:style>
  <w:style w:type="table" w:styleId="TableGrid">
    <w:name w:val="Table Grid"/>
    <w:basedOn w:val="TableNormal"/>
    <w:uiPriority w:val="39"/>
    <w:rsid w:val="0000704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0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unidadandina.org/DocOficialesFiles/DEstadisticos/SGDE916.pdf" TargetMode="External"/><Relationship Id="rId18" Type="http://schemas.openxmlformats.org/officeDocument/2006/relationships/hyperlink" Target="https://www.nestle.com.ec/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ekosnegocios.com/empresa/industrial-papelera-ecuatoriana-sa" TargetMode="External"/><Relationship Id="rId7" Type="http://schemas.openxmlformats.org/officeDocument/2006/relationships/endnotes" Target="endnotes.xml"/><Relationship Id="rId12" Type="http://schemas.openxmlformats.org/officeDocument/2006/relationships/hyperlink" Target="https://ascexlogic.com/importaciones-a-ecuador/" TargetMode="External"/><Relationship Id="rId17" Type="http://schemas.openxmlformats.org/officeDocument/2006/relationships/hyperlink" Target="https://www.pronac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cuadorencifras.gob.ec/documentos/web-inec/Estadisticas_Economicas/Tecnologia_Inform_Comun_Empresas-tics/2015/2015_TICEMPRESAS_PRESENTACION.pdf" TargetMode="External"/><Relationship Id="rId20" Type="http://schemas.openxmlformats.org/officeDocument/2006/relationships/hyperlink" Target="https://tesquimsa.com.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upercias.gob.ec/portalscvs/" TargetMode="External"/><Relationship Id="rId23"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hyperlink" Target="https://www.eppetroecuador.ec/"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ekosnegocios.com/ranking-empresaria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Actividades que mas ingresos generan dentro de la industria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AE3-407D-B371-DE30E17C069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AE3-407D-B371-DE30E17C069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AE3-407D-B371-DE30E17C069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AE3-407D-B371-DE30E17C069F}"/>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AE3-407D-B371-DE30E17C069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Elaboracion de productos alimenticios </c:v>
                </c:pt>
                <c:pt idx="1">
                  <c:v>Fabricacion de productos refinados del petroleo</c:v>
                </c:pt>
                <c:pt idx="2">
                  <c:v>Fabricacion del papel</c:v>
                </c:pt>
                <c:pt idx="3">
                  <c:v>Fabricacion de productos quimicos</c:v>
                </c:pt>
                <c:pt idx="4">
                  <c:v>Otras</c:v>
                </c:pt>
              </c:strCache>
            </c:strRef>
          </c:cat>
          <c:val>
            <c:numRef>
              <c:f>Sheet1!$B$2:$B$6</c:f>
              <c:numCache>
                <c:formatCode>0.00%</c:formatCode>
                <c:ptCount val="5"/>
                <c:pt idx="0">
                  <c:v>0.44900000000000001</c:v>
                </c:pt>
                <c:pt idx="1">
                  <c:v>0.1149</c:v>
                </c:pt>
                <c:pt idx="2">
                  <c:v>5.3199999999999997E-2</c:v>
                </c:pt>
                <c:pt idx="3">
                  <c:v>5.2900000000000003E-2</c:v>
                </c:pt>
                <c:pt idx="4" formatCode="0%">
                  <c:v>0.33</c:v>
                </c:pt>
              </c:numCache>
            </c:numRef>
          </c:val>
          <c:extLst>
            <c:ext xmlns:c16="http://schemas.microsoft.com/office/drawing/2014/chart" uri="{C3380CC4-5D6E-409C-BE32-E72D297353CC}">
              <c16:uniqueId val="{0000000A-CAE3-407D-B371-DE30E17C069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C"/>
              <a:t>Uso de tecnologías en las empresas identificadas del sector económico</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Internet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5"/>
                <c:pt idx="0">
                  <c:v>Pronaca</c:v>
                </c:pt>
                <c:pt idx="1">
                  <c:v>Nestle</c:v>
                </c:pt>
                <c:pt idx="2">
                  <c:v>Petroecuador </c:v>
                </c:pt>
                <c:pt idx="3">
                  <c:v>Industria Papelera Ecuatoriana</c:v>
                </c:pt>
                <c:pt idx="4">
                  <c:v>Tesquimsa</c:v>
                </c:pt>
              </c:strCache>
            </c:strRef>
          </c:cat>
          <c:val>
            <c:numRef>
              <c:f>Sheet1!$B$2:$B$7</c:f>
              <c:numCache>
                <c:formatCode>General</c:formatCode>
                <c:ptCount val="6"/>
                <c:pt idx="0">
                  <c:v>100</c:v>
                </c:pt>
                <c:pt idx="1">
                  <c:v>100</c:v>
                </c:pt>
                <c:pt idx="2">
                  <c:v>100</c:v>
                </c:pt>
                <c:pt idx="3">
                  <c:v>100</c:v>
                </c:pt>
                <c:pt idx="4">
                  <c:v>100</c:v>
                </c:pt>
              </c:numCache>
            </c:numRef>
          </c:val>
          <c:extLst>
            <c:ext xmlns:c16="http://schemas.microsoft.com/office/drawing/2014/chart" uri="{C3380CC4-5D6E-409C-BE32-E72D297353CC}">
              <c16:uniqueId val="{00000000-95C4-40CE-A94B-E04FE168416F}"/>
            </c:ext>
          </c:extLst>
        </c:ser>
        <c:ser>
          <c:idx val="1"/>
          <c:order val="1"/>
          <c:tx>
            <c:strRef>
              <c:f>Sheet1!$C$1</c:f>
              <c:strCache>
                <c:ptCount val="1"/>
                <c:pt idx="0">
                  <c:v>Computacion Social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5"/>
                <c:pt idx="0">
                  <c:v>Pronaca</c:v>
                </c:pt>
                <c:pt idx="1">
                  <c:v>Nestle</c:v>
                </c:pt>
                <c:pt idx="2">
                  <c:v>Petroecuador </c:v>
                </c:pt>
                <c:pt idx="3">
                  <c:v>Industria Papelera Ecuatoriana</c:v>
                </c:pt>
                <c:pt idx="4">
                  <c:v>Tesquimsa</c:v>
                </c:pt>
              </c:strCache>
            </c:strRef>
          </c:cat>
          <c:val>
            <c:numRef>
              <c:f>Sheet1!$C$2:$C$7</c:f>
              <c:numCache>
                <c:formatCode>General</c:formatCode>
                <c:ptCount val="6"/>
                <c:pt idx="0">
                  <c:v>75</c:v>
                </c:pt>
                <c:pt idx="1">
                  <c:v>95</c:v>
                </c:pt>
                <c:pt idx="2">
                  <c:v>80</c:v>
                </c:pt>
                <c:pt idx="3">
                  <c:v>35</c:v>
                </c:pt>
                <c:pt idx="4">
                  <c:v>80</c:v>
                </c:pt>
              </c:numCache>
            </c:numRef>
          </c:val>
          <c:extLst>
            <c:ext xmlns:c16="http://schemas.microsoft.com/office/drawing/2014/chart" uri="{C3380CC4-5D6E-409C-BE32-E72D297353CC}">
              <c16:uniqueId val="{00000001-95C4-40CE-A94B-E04FE168416F}"/>
            </c:ext>
          </c:extLst>
        </c:ser>
        <c:ser>
          <c:idx val="2"/>
          <c:order val="2"/>
          <c:tx>
            <c:strRef>
              <c:f>Sheet1!$D$1</c:f>
              <c:strCache>
                <c:ptCount val="1"/>
                <c:pt idx="0">
                  <c:v>Movilidad</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5"/>
                <c:pt idx="0">
                  <c:v>Pronaca</c:v>
                </c:pt>
                <c:pt idx="1">
                  <c:v>Nestle</c:v>
                </c:pt>
                <c:pt idx="2">
                  <c:v>Petroecuador </c:v>
                </c:pt>
                <c:pt idx="3">
                  <c:v>Industria Papelera Ecuatoriana</c:v>
                </c:pt>
                <c:pt idx="4">
                  <c:v>Tesquimsa</c:v>
                </c:pt>
              </c:strCache>
            </c:strRef>
          </c:cat>
          <c:val>
            <c:numRef>
              <c:f>Sheet1!$D$2:$D$7</c:f>
              <c:numCache>
                <c:formatCode>General</c:formatCode>
                <c:ptCount val="6"/>
                <c:pt idx="0">
                  <c:v>50</c:v>
                </c:pt>
                <c:pt idx="1">
                  <c:v>75</c:v>
                </c:pt>
                <c:pt idx="2">
                  <c:v>75</c:v>
                </c:pt>
                <c:pt idx="3">
                  <c:v>40</c:v>
                </c:pt>
                <c:pt idx="4">
                  <c:v>70</c:v>
                </c:pt>
              </c:numCache>
            </c:numRef>
          </c:val>
          <c:extLst>
            <c:ext xmlns:c16="http://schemas.microsoft.com/office/drawing/2014/chart" uri="{C3380CC4-5D6E-409C-BE32-E72D297353CC}">
              <c16:uniqueId val="{00000002-95C4-40CE-A94B-E04FE168416F}"/>
            </c:ext>
          </c:extLst>
        </c:ser>
        <c:ser>
          <c:idx val="3"/>
          <c:order val="3"/>
          <c:tx>
            <c:strRef>
              <c:f>Sheet1!$E$1</c:f>
              <c:strCache>
                <c:ptCount val="1"/>
                <c:pt idx="0">
                  <c:v>Analitica de datos </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5"/>
                <c:pt idx="0">
                  <c:v>Pronaca</c:v>
                </c:pt>
                <c:pt idx="1">
                  <c:v>Nestle</c:v>
                </c:pt>
                <c:pt idx="2">
                  <c:v>Petroecuador </c:v>
                </c:pt>
                <c:pt idx="3">
                  <c:v>Industria Papelera Ecuatoriana</c:v>
                </c:pt>
                <c:pt idx="4">
                  <c:v>Tesquimsa</c:v>
                </c:pt>
              </c:strCache>
            </c:strRef>
          </c:cat>
          <c:val>
            <c:numRef>
              <c:f>Sheet1!$E$2:$E$7</c:f>
              <c:numCache>
                <c:formatCode>General</c:formatCode>
                <c:ptCount val="6"/>
                <c:pt idx="0" formatCode="0%">
                  <c:v>50</c:v>
                </c:pt>
                <c:pt idx="1">
                  <c:v>85</c:v>
                </c:pt>
                <c:pt idx="2">
                  <c:v>90</c:v>
                </c:pt>
                <c:pt idx="3">
                  <c:v>60</c:v>
                </c:pt>
                <c:pt idx="4">
                  <c:v>95</c:v>
                </c:pt>
              </c:numCache>
            </c:numRef>
          </c:val>
          <c:extLst>
            <c:ext xmlns:c16="http://schemas.microsoft.com/office/drawing/2014/chart" uri="{C3380CC4-5D6E-409C-BE32-E72D297353CC}">
              <c16:uniqueId val="{00000004-95C4-40CE-A94B-E04FE168416F}"/>
            </c:ext>
          </c:extLst>
        </c:ser>
        <c:ser>
          <c:idx val="4"/>
          <c:order val="4"/>
          <c:tx>
            <c:strRef>
              <c:f>Sheet1!$F$1</c:f>
              <c:strCache>
                <c:ptCount val="1"/>
                <c:pt idx="0">
                  <c:v>computacion en la  nube </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5"/>
                <c:pt idx="0">
                  <c:v>Pronaca</c:v>
                </c:pt>
                <c:pt idx="1">
                  <c:v>Nestle</c:v>
                </c:pt>
                <c:pt idx="2">
                  <c:v>Petroecuador </c:v>
                </c:pt>
                <c:pt idx="3">
                  <c:v>Industria Papelera Ecuatoriana</c:v>
                </c:pt>
                <c:pt idx="4">
                  <c:v>Tesquimsa</c:v>
                </c:pt>
              </c:strCache>
            </c:strRef>
          </c:cat>
          <c:val>
            <c:numRef>
              <c:f>Sheet1!$F$2:$F$7</c:f>
              <c:numCache>
                <c:formatCode>General</c:formatCode>
                <c:ptCount val="6"/>
                <c:pt idx="0">
                  <c:v>60</c:v>
                </c:pt>
                <c:pt idx="1">
                  <c:v>85</c:v>
                </c:pt>
                <c:pt idx="2">
                  <c:v>89</c:v>
                </c:pt>
                <c:pt idx="3">
                  <c:v>40</c:v>
                </c:pt>
                <c:pt idx="4">
                  <c:v>75</c:v>
                </c:pt>
              </c:numCache>
            </c:numRef>
          </c:val>
          <c:extLst>
            <c:ext xmlns:c16="http://schemas.microsoft.com/office/drawing/2014/chart" uri="{C3380CC4-5D6E-409C-BE32-E72D297353CC}">
              <c16:uniqueId val="{00000005-95C4-40CE-A94B-E04FE168416F}"/>
            </c:ext>
          </c:extLst>
        </c:ser>
        <c:dLbls>
          <c:dLblPos val="outEnd"/>
          <c:showLegendKey val="0"/>
          <c:showVal val="1"/>
          <c:showCatName val="0"/>
          <c:showSerName val="0"/>
          <c:showPercent val="0"/>
          <c:showBubbleSize val="0"/>
        </c:dLbls>
        <c:gapWidth val="444"/>
        <c:overlap val="-90"/>
        <c:axId val="182186911"/>
        <c:axId val="182191071"/>
      </c:barChart>
      <c:catAx>
        <c:axId val="182186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2191071"/>
        <c:crosses val="autoZero"/>
        <c:auto val="1"/>
        <c:lblAlgn val="ctr"/>
        <c:lblOffset val="100"/>
        <c:noMultiLvlLbl val="0"/>
      </c:catAx>
      <c:valAx>
        <c:axId val="182191071"/>
        <c:scaling>
          <c:orientation val="minMax"/>
          <c:max val="100"/>
        </c:scaling>
        <c:delete val="1"/>
        <c:axPos val="l"/>
        <c:numFmt formatCode="General" sourceLinked="1"/>
        <c:majorTickMark val="none"/>
        <c:minorTickMark val="none"/>
        <c:tickLblPos val="nextTo"/>
        <c:crossAx val="182186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8B16-82C6-4B5B-B6EE-794809AE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1523</Words>
  <Characters>8682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FRANKLIN RODRIGUEZ CASTILLO</dc:creator>
  <cp:keywords/>
  <dc:description/>
  <cp:lastModifiedBy>EVELYN PATRICIA RIOFRIO CHILA</cp:lastModifiedBy>
  <cp:revision>2</cp:revision>
  <dcterms:created xsi:type="dcterms:W3CDTF">2022-05-21T05:21:00Z</dcterms:created>
  <dcterms:modified xsi:type="dcterms:W3CDTF">2022-05-21T05:21:00Z</dcterms:modified>
</cp:coreProperties>
</file>